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50FBC" w14:textId="77777777" w:rsidR="000579C1" w:rsidRPr="00DE2A32" w:rsidRDefault="00051ADE" w:rsidP="00E74E6B">
      <w:pPr>
        <w:rPr>
          <w:sz w:val="4"/>
        </w:rPr>
      </w:pPr>
      <w:r>
        <w:rPr>
          <w:noProof/>
          <w:sz w:val="4"/>
        </w:rPr>
        <w:drawing>
          <wp:anchor distT="0" distB="0" distL="114300" distR="114300" simplePos="0" relativeHeight="251662336" behindDoc="0" locked="0" layoutInCell="1" allowOverlap="1" wp14:anchorId="527DA3B2" wp14:editId="38FDC945">
            <wp:simplePos x="0" y="0"/>
            <wp:positionH relativeFrom="column">
              <wp:posOffset>0</wp:posOffset>
            </wp:positionH>
            <wp:positionV relativeFrom="paragraph">
              <wp:posOffset>-308610</wp:posOffset>
            </wp:positionV>
            <wp:extent cx="6591300" cy="11658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0" cy="116586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5219"/>
        <w:gridCol w:w="5091"/>
      </w:tblGrid>
      <w:tr w:rsidR="00DE2A32" w14:paraId="08A39753" w14:textId="77777777" w:rsidTr="00DE2A32">
        <w:tc>
          <w:tcPr>
            <w:tcW w:w="5263" w:type="dxa"/>
          </w:tcPr>
          <w:p w14:paraId="44C99A54" w14:textId="77777777" w:rsidR="00DE2A32" w:rsidRDefault="00DE2A32" w:rsidP="005F10D9">
            <w:pPr>
              <w:widowControl w:val="0"/>
              <w:tabs>
                <w:tab w:val="left" w:pos="1440"/>
                <w:tab w:val="left" w:pos="7470"/>
              </w:tabs>
              <w:spacing w:line="240" w:lineRule="auto"/>
              <w:ind w:right="2923" w:firstLine="0"/>
              <w:rPr>
                <w:rFonts w:ascii="Arial" w:hAnsi="Arial"/>
                <w:b/>
              </w:rPr>
            </w:pPr>
            <w:r w:rsidRPr="00DE2A32">
              <w:rPr>
                <w:rFonts w:ascii="Arial" w:hAnsi="Arial"/>
                <w:b/>
              </w:rPr>
              <w:t>MEMORANDUM</w:t>
            </w:r>
          </w:p>
          <w:p w14:paraId="05326C40" w14:textId="77777777" w:rsidR="00DE2A32" w:rsidRDefault="00DE2A32" w:rsidP="005F10D9">
            <w:pPr>
              <w:widowControl w:val="0"/>
              <w:tabs>
                <w:tab w:val="left" w:pos="1440"/>
                <w:tab w:val="left" w:pos="7470"/>
              </w:tabs>
              <w:spacing w:line="240" w:lineRule="auto"/>
              <w:ind w:right="2923" w:firstLine="0"/>
              <w:rPr>
                <w:rFonts w:ascii="Arial" w:hAnsi="Arial"/>
                <w:b/>
                <w:sz w:val="20"/>
              </w:rPr>
            </w:pPr>
          </w:p>
          <w:p w14:paraId="7A6F7DA8" w14:textId="77777777" w:rsidR="00DE2A32" w:rsidRDefault="00DE2A32" w:rsidP="005F10D9">
            <w:pPr>
              <w:widowControl w:val="0"/>
              <w:tabs>
                <w:tab w:val="left" w:pos="1440"/>
                <w:tab w:val="left" w:pos="7470"/>
              </w:tabs>
              <w:spacing w:line="240" w:lineRule="auto"/>
              <w:ind w:right="2923" w:firstLine="0"/>
              <w:rPr>
                <w:rFonts w:ascii="Arial" w:hAnsi="Arial"/>
                <w:b/>
                <w:sz w:val="20"/>
              </w:rPr>
            </w:pPr>
          </w:p>
          <w:p w14:paraId="22348EE5" w14:textId="77777777" w:rsidR="00EE2E28" w:rsidRDefault="00EE2E28" w:rsidP="005F10D9">
            <w:pPr>
              <w:widowControl w:val="0"/>
              <w:tabs>
                <w:tab w:val="left" w:pos="1440"/>
                <w:tab w:val="left" w:pos="7470"/>
              </w:tabs>
              <w:spacing w:line="240" w:lineRule="auto"/>
              <w:ind w:right="2923" w:firstLine="0"/>
              <w:rPr>
                <w:rFonts w:ascii="Arial" w:hAnsi="Arial"/>
                <w:b/>
                <w:sz w:val="20"/>
              </w:rPr>
            </w:pPr>
          </w:p>
          <w:p w14:paraId="555A9A37" w14:textId="77777777" w:rsidR="00EE2E28" w:rsidRPr="00EE2E28" w:rsidRDefault="00EE2E28" w:rsidP="005F10D9">
            <w:pPr>
              <w:widowControl w:val="0"/>
              <w:tabs>
                <w:tab w:val="left" w:pos="1440"/>
                <w:tab w:val="left" w:pos="7470"/>
              </w:tabs>
              <w:spacing w:line="240" w:lineRule="auto"/>
              <w:ind w:right="2923" w:firstLine="0"/>
              <w:rPr>
                <w:rFonts w:ascii="Arial" w:hAnsi="Arial"/>
                <w:b/>
                <w:sz w:val="8"/>
              </w:rPr>
            </w:pPr>
          </w:p>
          <w:p w14:paraId="0FDB2492" w14:textId="77777777" w:rsidR="00DE2A32" w:rsidRDefault="00DE2A32" w:rsidP="005F10D9">
            <w:pPr>
              <w:widowControl w:val="0"/>
              <w:tabs>
                <w:tab w:val="left" w:pos="1440"/>
                <w:tab w:val="left" w:pos="7470"/>
              </w:tabs>
              <w:spacing w:line="240" w:lineRule="auto"/>
              <w:ind w:right="2923" w:firstLine="0"/>
              <w:rPr>
                <w:rFonts w:ascii="Arial" w:hAnsi="Arial"/>
                <w:b/>
                <w:sz w:val="20"/>
              </w:rPr>
            </w:pPr>
          </w:p>
          <w:p w14:paraId="6516C0CA" w14:textId="77777777" w:rsidR="00DE2A32" w:rsidRPr="00DE2A32" w:rsidRDefault="00DE2A32" w:rsidP="005F10D9">
            <w:pPr>
              <w:widowControl w:val="0"/>
              <w:tabs>
                <w:tab w:val="left" w:pos="1440"/>
                <w:tab w:val="left" w:pos="7470"/>
              </w:tabs>
              <w:spacing w:line="240" w:lineRule="auto"/>
              <w:ind w:right="2923" w:firstLine="0"/>
              <w:rPr>
                <w:rFonts w:ascii="Arial" w:hAnsi="Arial"/>
                <w:b/>
                <w:sz w:val="20"/>
              </w:rPr>
            </w:pPr>
          </w:p>
        </w:tc>
        <w:tc>
          <w:tcPr>
            <w:tcW w:w="5263" w:type="dxa"/>
          </w:tcPr>
          <w:p w14:paraId="34EEF7B9" w14:textId="77777777" w:rsidR="00785F41" w:rsidRDefault="00785F41" w:rsidP="00B87330">
            <w:pPr>
              <w:widowControl w:val="0"/>
              <w:tabs>
                <w:tab w:val="left" w:pos="8010"/>
              </w:tabs>
              <w:spacing w:line="240" w:lineRule="auto"/>
              <w:ind w:left="2567" w:firstLine="0"/>
              <w:rPr>
                <w:sz w:val="16"/>
                <w:szCs w:val="16"/>
              </w:rPr>
            </w:pPr>
            <w:bookmarkStart w:id="0" w:name="MPRAddress"/>
            <w:bookmarkEnd w:id="0"/>
            <w:r>
              <w:rPr>
                <w:sz w:val="16"/>
                <w:szCs w:val="16"/>
              </w:rPr>
              <w:t>1100 1st Street, NE, 12th Floor</w:t>
            </w:r>
          </w:p>
          <w:p w14:paraId="4EA25517" w14:textId="77777777" w:rsidR="00785F41" w:rsidRDefault="00785F41" w:rsidP="00B87330">
            <w:pPr>
              <w:widowControl w:val="0"/>
              <w:tabs>
                <w:tab w:val="left" w:pos="8010"/>
              </w:tabs>
              <w:spacing w:line="240" w:lineRule="auto"/>
              <w:ind w:left="2567" w:firstLine="0"/>
              <w:rPr>
                <w:sz w:val="16"/>
                <w:szCs w:val="16"/>
              </w:rPr>
            </w:pPr>
            <w:r>
              <w:rPr>
                <w:sz w:val="16"/>
                <w:szCs w:val="16"/>
              </w:rPr>
              <w:t>Washington, DC 20002-4221</w:t>
            </w:r>
          </w:p>
          <w:p w14:paraId="44A727E0" w14:textId="77777777" w:rsidR="00785F41" w:rsidRDefault="00785F41" w:rsidP="00B87330">
            <w:pPr>
              <w:widowControl w:val="0"/>
              <w:tabs>
                <w:tab w:val="left" w:pos="8010"/>
              </w:tabs>
              <w:spacing w:line="240" w:lineRule="auto"/>
              <w:ind w:left="2567" w:firstLine="0"/>
              <w:rPr>
                <w:sz w:val="16"/>
                <w:szCs w:val="16"/>
              </w:rPr>
            </w:pPr>
            <w:r>
              <w:rPr>
                <w:sz w:val="16"/>
                <w:szCs w:val="16"/>
              </w:rPr>
              <w:t>Telephone (202) 484-9220</w:t>
            </w:r>
          </w:p>
          <w:p w14:paraId="5BB19204" w14:textId="77777777" w:rsidR="00DE2A32" w:rsidRPr="00DE2A32" w:rsidRDefault="00785F41" w:rsidP="00B87330">
            <w:pPr>
              <w:widowControl w:val="0"/>
              <w:tabs>
                <w:tab w:val="left" w:pos="8010"/>
              </w:tabs>
              <w:spacing w:line="240" w:lineRule="auto"/>
              <w:ind w:left="2567" w:firstLine="0"/>
              <w:rPr>
                <w:sz w:val="16"/>
                <w:szCs w:val="16"/>
              </w:rPr>
            </w:pPr>
            <w:r>
              <w:rPr>
                <w:sz w:val="16"/>
                <w:szCs w:val="16"/>
              </w:rPr>
              <w:t>Fax (202) 863-1763</w:t>
            </w:r>
          </w:p>
          <w:p w14:paraId="463B94E5" w14:textId="77777777" w:rsidR="00DE2A32" w:rsidRPr="00DE2A32" w:rsidRDefault="00DE2A32" w:rsidP="00B87330">
            <w:pPr>
              <w:widowControl w:val="0"/>
              <w:tabs>
                <w:tab w:val="left" w:pos="2567"/>
                <w:tab w:val="left" w:pos="8010"/>
              </w:tabs>
              <w:spacing w:line="240" w:lineRule="auto"/>
              <w:ind w:left="2567" w:firstLine="0"/>
              <w:rPr>
                <w:sz w:val="16"/>
                <w:szCs w:val="16"/>
              </w:rPr>
            </w:pPr>
            <w:r w:rsidRPr="00DE2A32">
              <w:rPr>
                <w:sz w:val="16"/>
                <w:szCs w:val="16"/>
              </w:rPr>
              <w:t>www.mathematica-mpr.com</w:t>
            </w:r>
          </w:p>
          <w:p w14:paraId="76CBEF2D" w14:textId="77777777" w:rsidR="00DE2A32" w:rsidRDefault="00DE2A32" w:rsidP="00DE2A32">
            <w:pPr>
              <w:widowControl w:val="0"/>
              <w:tabs>
                <w:tab w:val="left" w:pos="1440"/>
                <w:tab w:val="left" w:pos="2657"/>
                <w:tab w:val="left" w:pos="7470"/>
              </w:tabs>
              <w:spacing w:line="240" w:lineRule="auto"/>
              <w:ind w:right="2923" w:firstLine="0"/>
              <w:rPr>
                <w:rFonts w:ascii="Arial" w:hAnsi="Arial"/>
                <w:b/>
                <w:sz w:val="20"/>
              </w:rPr>
            </w:pPr>
          </w:p>
        </w:tc>
      </w:tr>
    </w:tbl>
    <w:p w14:paraId="06F0F5F1" w14:textId="77777777" w:rsidR="00C1478C" w:rsidRDefault="00206A25" w:rsidP="005F10D9">
      <w:pPr>
        <w:widowControl w:val="0"/>
        <w:tabs>
          <w:tab w:val="left" w:pos="1440"/>
          <w:tab w:val="left" w:pos="7470"/>
        </w:tabs>
        <w:spacing w:line="240" w:lineRule="auto"/>
        <w:ind w:right="2923" w:firstLine="0"/>
      </w:pPr>
      <w:r>
        <w:rPr>
          <w:rFonts w:ascii="Arial" w:hAnsi="Arial"/>
          <w:b/>
          <w:sz w:val="20"/>
        </w:rPr>
        <w:t>TO:</w:t>
      </w:r>
      <w:r>
        <w:tab/>
      </w:r>
      <w:bookmarkStart w:id="1" w:name="ToList"/>
      <w:bookmarkEnd w:id="1"/>
      <w:r w:rsidR="00785F41">
        <w:t>CPC+ Impacts Team</w:t>
      </w:r>
    </w:p>
    <w:p w14:paraId="6517C729" w14:textId="77777777" w:rsidR="00C1478C" w:rsidRDefault="00C1478C">
      <w:pPr>
        <w:widowControl w:val="0"/>
        <w:tabs>
          <w:tab w:val="left" w:pos="1440"/>
          <w:tab w:val="left" w:pos="7380"/>
          <w:tab w:val="right" w:pos="9720"/>
        </w:tabs>
        <w:spacing w:line="240" w:lineRule="auto"/>
        <w:ind w:left="-446" w:right="-360" w:firstLine="446"/>
        <w:rPr>
          <w:rFonts w:ascii="Arial" w:hAnsi="Arial"/>
          <w:b/>
          <w:sz w:val="20"/>
        </w:rPr>
      </w:pPr>
    </w:p>
    <w:p w14:paraId="5C405AF7" w14:textId="23DDD89D" w:rsidR="00C1478C" w:rsidRDefault="00206A25" w:rsidP="00B81C50">
      <w:pPr>
        <w:widowControl w:val="0"/>
        <w:tabs>
          <w:tab w:val="left" w:pos="1440"/>
          <w:tab w:val="left" w:pos="8010"/>
          <w:tab w:val="right" w:pos="9720"/>
        </w:tabs>
        <w:spacing w:before="40" w:line="240" w:lineRule="auto"/>
        <w:ind w:right="-360" w:firstLine="0"/>
        <w:rPr>
          <w:b/>
          <w:w w:val="107"/>
          <w:sz w:val="16"/>
        </w:rPr>
      </w:pPr>
      <w:r>
        <w:rPr>
          <w:rFonts w:ascii="Arial" w:hAnsi="Arial"/>
          <w:b/>
          <w:sz w:val="20"/>
        </w:rPr>
        <w:t>FROM:</w:t>
      </w:r>
      <w:r>
        <w:tab/>
      </w:r>
      <w:bookmarkStart w:id="2" w:name="From"/>
      <w:bookmarkEnd w:id="2"/>
      <w:r w:rsidR="00785F41">
        <w:t>Keith Kranker</w:t>
      </w:r>
      <w:r>
        <w:tab/>
      </w:r>
      <w:r>
        <w:rPr>
          <w:rFonts w:ascii="Arial" w:hAnsi="Arial"/>
          <w:b/>
          <w:sz w:val="20"/>
        </w:rPr>
        <w:t>DATE:</w:t>
      </w:r>
      <w:r>
        <w:t xml:space="preserve"> </w:t>
      </w:r>
      <w:bookmarkStart w:id="3" w:name="DateMark"/>
      <w:bookmarkEnd w:id="3"/>
      <w:sdt>
        <w:sdtPr>
          <w:alias w:val="Publish Date"/>
          <w:tag w:val=""/>
          <w:id w:val="2131350669"/>
          <w:placeholder>
            <w:docPart w:val="C81A548E98884DDF9B929801B6FBDD01"/>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AD74FA" w:rsidRPr="00B73923">
            <w:rPr>
              <w:rStyle w:val="PlaceholderText"/>
            </w:rPr>
            <w:t>[Publish Date]</w:t>
          </w:r>
        </w:sdtContent>
      </w:sdt>
    </w:p>
    <w:p w14:paraId="2BEEA53A" w14:textId="77777777" w:rsidR="00C1478C" w:rsidRDefault="00206A25" w:rsidP="00B81C50">
      <w:pPr>
        <w:widowControl w:val="0"/>
        <w:tabs>
          <w:tab w:val="left" w:pos="1440"/>
          <w:tab w:val="left" w:pos="8010"/>
        </w:tabs>
        <w:spacing w:line="240" w:lineRule="auto"/>
        <w:ind w:left="-446" w:right="-360" w:firstLine="446"/>
      </w:pPr>
      <w:r>
        <w:tab/>
      </w:r>
      <w:r>
        <w:tab/>
      </w:r>
      <w:bookmarkStart w:id="4" w:name="MemoNumber"/>
      <w:bookmarkEnd w:id="4"/>
    </w:p>
    <w:p w14:paraId="7D456055" w14:textId="77777777" w:rsidR="00C1478C" w:rsidRDefault="00206A25" w:rsidP="009143AF">
      <w:pPr>
        <w:widowControl w:val="0"/>
        <w:tabs>
          <w:tab w:val="left" w:pos="1440"/>
          <w:tab w:val="left" w:pos="7380"/>
        </w:tabs>
        <w:spacing w:line="240" w:lineRule="auto"/>
        <w:ind w:left="1440" w:right="2923" w:hanging="1440"/>
      </w:pPr>
      <w:r>
        <w:rPr>
          <w:rFonts w:ascii="Arial" w:hAnsi="Arial"/>
          <w:b/>
          <w:sz w:val="20"/>
        </w:rPr>
        <w:t>SUBJECT</w:t>
      </w:r>
      <w:r>
        <w:t>:</w:t>
      </w:r>
      <w:r>
        <w:tab/>
      </w:r>
      <w:bookmarkStart w:id="5" w:name="Subject"/>
      <w:bookmarkEnd w:id="5"/>
      <w:r w:rsidR="00785F41">
        <w:t>Technical description of matching methods used for reweighting the Round 1 internal comparison group</w:t>
      </w:r>
    </w:p>
    <w:p w14:paraId="698D9AE8" w14:textId="626AC806" w:rsidR="00C1478C" w:rsidRDefault="000B1250">
      <w:pPr>
        <w:widowControl w:val="0"/>
        <w:tabs>
          <w:tab w:val="left" w:pos="720"/>
          <w:tab w:val="left" w:pos="7560"/>
        </w:tabs>
        <w:ind w:left="-446" w:right="1440"/>
        <w:rPr>
          <w:noProof/>
        </w:rPr>
      </w:pPr>
      <w:r>
        <w:rPr>
          <w:noProof/>
        </w:rPr>
        <mc:AlternateContent>
          <mc:Choice Requires="wps">
            <w:drawing>
              <wp:anchor distT="0" distB="0" distL="114300" distR="114300" simplePos="0" relativeHeight="251657216" behindDoc="0" locked="0" layoutInCell="0" allowOverlap="1" wp14:anchorId="7B1F1B3A" wp14:editId="0C6D9145">
                <wp:simplePos x="0" y="0"/>
                <wp:positionH relativeFrom="column">
                  <wp:posOffset>0</wp:posOffset>
                </wp:positionH>
                <wp:positionV relativeFrom="paragraph">
                  <wp:posOffset>127635</wp:posOffset>
                </wp:positionV>
                <wp:extent cx="6702425" cy="0"/>
                <wp:effectExtent l="12700" t="5080" r="9525" b="139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2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F82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05pt" to="527.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" o:allowincell="f"/>
            </w:pict>
          </mc:Fallback>
        </mc:AlternateContent>
      </w:r>
    </w:p>
    <w:p w14:paraId="787CA433" w14:textId="77777777" w:rsidR="00C1478C" w:rsidRDefault="00C1478C">
      <w:pPr>
        <w:pStyle w:val="NormalSS"/>
        <w:sectPr w:rsidR="00C1478C">
          <w:headerReference w:type="default" r:id="rId9"/>
          <w:footerReference w:type="first" r:id="rId10"/>
          <w:type w:val="continuous"/>
          <w:pgSz w:w="12240" w:h="15840" w:code="1"/>
          <w:pgMar w:top="1080" w:right="965" w:bottom="1080" w:left="965" w:header="720" w:footer="720" w:gutter="0"/>
          <w:paperSrc w:first="3" w:other="3"/>
          <w:cols w:space="720"/>
          <w:titlePg/>
        </w:sectPr>
      </w:pPr>
    </w:p>
    <w:p w14:paraId="246BB7FB" w14:textId="3F969519" w:rsidR="002D43BC" w:rsidRDefault="001C3FF5" w:rsidP="00C3312C">
      <w:pPr>
        <w:pStyle w:val="NormalSS"/>
      </w:pPr>
      <w:bookmarkStart w:id="9" w:name="StartingPoint"/>
      <w:bookmarkEnd w:id="9"/>
      <w:r w:rsidRPr="006A330B">
        <w:t xml:space="preserve">To address </w:t>
      </w:r>
      <w:r>
        <w:t>selection bias</w:t>
      </w:r>
      <w:r w:rsidRPr="006A330B">
        <w:t xml:space="preserve">, the </w:t>
      </w:r>
      <w:r>
        <w:t>CPC+ impact analysis</w:t>
      </w:r>
      <w:r w:rsidRPr="006A330B">
        <w:t xml:space="preserve"> </w:t>
      </w:r>
      <w:r w:rsidR="008575AF">
        <w:t xml:space="preserve">team used </w:t>
      </w:r>
      <w:r>
        <w:t xml:space="preserve">comparison group </w:t>
      </w:r>
      <w:r w:rsidRPr="006A330B">
        <w:t xml:space="preserve">design </w:t>
      </w:r>
      <w:r w:rsidR="00687B08">
        <w:t xml:space="preserve">where </w:t>
      </w:r>
      <w:r>
        <w:t xml:space="preserve">CPC+ practices </w:t>
      </w:r>
      <w:r w:rsidR="00687B08">
        <w:t xml:space="preserve">were matched to </w:t>
      </w:r>
      <w:r>
        <w:t>comparison practices</w:t>
      </w:r>
      <w:r w:rsidRPr="006A330B">
        <w:t>.</w:t>
      </w:r>
      <w:r w:rsidR="00B742DC">
        <w:t xml:space="preserve"> </w:t>
      </w:r>
      <w:r w:rsidR="00687B08">
        <w:t xml:space="preserve">The resulting matched </w:t>
      </w:r>
      <w:r w:rsidR="00042B59" w:rsidRPr="00323331">
        <w:t xml:space="preserve">comparison group </w:t>
      </w:r>
      <w:r w:rsidR="00687B08">
        <w:t xml:space="preserve">was </w:t>
      </w:r>
      <w:r w:rsidR="00042B59" w:rsidRPr="00323331">
        <w:t>similar to the treatment group on observable characteristics</w:t>
      </w:r>
      <w:r w:rsidR="00687B08">
        <w:t xml:space="preserve"> (or “balanced”), reducing</w:t>
      </w:r>
      <w:r w:rsidR="008575AF" w:rsidRPr="006A330B">
        <w:t xml:space="preserve"> the likelihood that underlying differences are responsible for estimated effects of </w:t>
      </w:r>
      <w:r w:rsidR="008575AF">
        <w:t>CPC+</w:t>
      </w:r>
      <w:r w:rsidR="00042B59" w:rsidRPr="00323331">
        <w:t xml:space="preserve"> </w:t>
      </w:r>
      <w:r w:rsidR="00042B59">
        <w:fldChar w:fldCharType="begin"/>
      </w:r>
      <w:r w:rsidR="00042B59">
        <w:instrText xml:space="preserve"> ADDIN ZOTERO_ITEM CSL_CITATION {"citationID":"jEbCBfqs","properties":{"formattedCitation":"(see, for example, Rosenbaum and Rubin 1983; Dehejia and Wahba 2002; Imbens and Rubin 2015; Stuart 2010)","plainCitation":"(see, for example, Rosenbaum and Rubin 1983; Dehejia and Wahba 2002; Imbens and Rubin 2015; Stuart 2010)"},"citationItems":[{"id":3492,"uris":["http://zotero.org/users/11431/items/QGATR5DD"],"uri":["http://zotero.org/users/11431/items/QGATR5DD"],"itemData":{"id":3492,"type":"article-journal","title":"The central role of the propensity score in observational studies for causal effects","container-title":"Biometrika","page":"41 -55","volume":"70","issue":"1","source":"Highwire 2.0","abstract":"The propensity score is the conditional probability of assignment to a particular treatment given a vector of observed covariates. Both large and small sample theory show that adjustment for the scalar propensity score is sufficient to remove bias due to all observed covariates. Applications include: (i) matched sampling on the univariate propensity score, which is a generalization of discriminant matching, (ii) multivariate adjustment by subclassification on the propensity score where the same subclasses are used to estimate treatment effects for all outcome variables and in all subpopulations, and (iii) visual representation of multivariate covariance adjustment by a two- dimensional plot.","DOI":"10.1093/biomet/70.1.41","author":[{"family":"Rosenbaum","given":"Paul R."},{"family":"Rubin","given":"Donald B."}],"issued":{"date-parts":[["1983",4,1]]}},"prefix":"see, for example, "},{"id":415,"uris":["http://zotero.org/users/11431/items/8UH5BUTH"],"uri":["http://zotero.org/users/11431/items/8UH5BUTH"],"itemData":{"id":415,"type":"article-journal","title":"Propensity Score-Matching Methods for Nonexperimental Causal Studies","container-title":"Review of Economics and Statistics","page":"151–161","volume":"84","issue":"1","abstract":"Abstract—This paper considers causal inference and sample selection bias\nin nonexperimental settings in which (i) few units in the nonexperimental\ncomparison group are comparable to the treatment units, and (ii) selecting\na subset of comparison units similar to the treatment units is dif cult\nbecause units must be compared across a high-dimensional set of pretreatment\ncharacteristics. We discuss the use of propensity score-matching\nmethods, and implement them using data from the National Supported\nWork experiment. Following LaLonde (1986), we pair the experimental\ntreated units with nonexperimental comparison units from the CPS and\nPSID, and compare the estimates of the treatment effect obtained using\nour methods to the benchmark results from the experiment. For both\ncomparison groups, we show that the methods succeed in focusing\nattention on the small subset of the comparison units comparable to the\ntreated units and, hence, in alleviating the bias due to systematic differences\nbetween the treated and comparison units.","DOI":"10.1162/003465302317331982","author":[{"family":"Dehejia","given":"Rajeev H."},{"family":"Wahba","given":"Sadek"}],"issued":{"date-parts":[["2002",2]]}}},{"id":8290,"uris":["http://zotero.org/users/11431/items/C7EIWS7X"],"uri":["http://zotero.org/users/11431/items/C7EIWS7X"],"itemData":{"id":8290,"type":"book","title":"Causal Inference for Statistics, Social, and Biomedical Sciences: An Introduction","publisher":"Cambridge University Press","publisher-place":"New York","number-of-pages":"625","source":"Library of Congress ISBN","event-place":"New York","ISBN":"978-0-521-88588-1","call-number":"H62 .I537 2015","shortTitle":"Causal inference for statistics, social, and biomedical sciences","author":[{"family":"Imbens","given":"Guido W."},{"family":"Rubin","given":"Donald B."}],"issued":{"date-parts":[["2015"]]}}},{"id":6,"uris":["http://zotero.org/users/11431/items/46S3HDB5"],"uri":["http://zotero.org/users/11431/items/46S3HDB5"],"itemData":{"id":6,"type":"article-journal","title":"Matching Methods for Causal Inference: A Review and a Look Forward","container-title":"Statistical Science","page":"1-21","volume":"25","issue":"1","source":"Euclid","abstract":"When estimating causal effects using observational data, it is desirable to replicate a randomized experiment as closely as possible by obtaining treated and control groups with similar covariate distributions. This goal can often be achieved by choosing well-matched samples of the original treated and control groups, thereby reducing bias due to the covariates. Since the 1970s, work on matching methods has examined how to best choose treated and control subjects for comparison. Matching methods are gaining popularity in fields such as economics, epidemiology, medicine and political science. However, until now the literature and related advice has been scattered across disciplines. Researchers who are interested in using matching methods—or developing methods related to matching—do not have a single place to turn to learn about past and current research. This paper provides a structure for thinking about matching methods and guidance on their use, coalescing the existing research (both old and new) and providing a summary of where the literature on matching methods is now and where it should be headed.","DOI":"10.1214/09-STS313","ISSN":"0883-4237","note":"Mathematical Reviews number (MathSciNet): MR2741812","shortTitle":"Matching Methods for Causal Inference","journalAbbreviation":"Statist. Sci.","language":"EN","author":[{"family":"Stuart","given":"Elizabeth A."}],"issued":{"date-parts":[["2010",2]]}}}],"schema":"https://github.com/citation-style-language/schema/raw/master/csl-citation.json"} </w:instrText>
      </w:r>
      <w:r w:rsidR="00042B59">
        <w:fldChar w:fldCharType="separate"/>
      </w:r>
      <w:r w:rsidR="00042B59" w:rsidRPr="00D475AD">
        <w:t>(see, for example, Rosenbaum and Rubin 1983; Dehejia and Wahba 2002; Imbens and Rubin 2015; Stuart 2010)</w:t>
      </w:r>
      <w:r w:rsidR="00042B59">
        <w:fldChar w:fldCharType="end"/>
      </w:r>
      <w:r w:rsidR="00042B59">
        <w:t xml:space="preserve">. </w:t>
      </w:r>
      <w:r w:rsidR="00687B08">
        <w:t>M</w:t>
      </w:r>
      <w:r w:rsidR="00B4029D">
        <w:t xml:space="preserve">atching </w:t>
      </w:r>
      <w:r w:rsidR="00687B08">
        <w:t>can address</w:t>
      </w:r>
      <w:r w:rsidR="00B4029D">
        <w:t xml:space="preserve"> </w:t>
      </w:r>
      <w:r w:rsidR="002D43BC">
        <w:t xml:space="preserve">concerns that </w:t>
      </w:r>
      <w:r w:rsidRPr="00323331">
        <w:t xml:space="preserve">regression-based </w:t>
      </w:r>
      <w:r w:rsidR="00687B08">
        <w:t xml:space="preserve">impact </w:t>
      </w:r>
      <w:r w:rsidRPr="00323331">
        <w:t xml:space="preserve">estimates </w:t>
      </w:r>
      <w:r w:rsidR="00687B08">
        <w:t xml:space="preserve">could </w:t>
      </w:r>
      <w:r w:rsidRPr="00323331">
        <w:t xml:space="preserve">be biased when functional form assumptions </w:t>
      </w:r>
      <w:r w:rsidR="00687B08">
        <w:t xml:space="preserve">do not hold </w:t>
      </w:r>
      <w:r w:rsidR="002D43BC">
        <w:t xml:space="preserve">and </w:t>
      </w:r>
      <w:r w:rsidRPr="00323331">
        <w:t xml:space="preserve">the </w:t>
      </w:r>
      <w:r w:rsidR="00B4029D">
        <w:t xml:space="preserve">treatment </w:t>
      </w:r>
      <w:r w:rsidR="00687B08">
        <w:t xml:space="preserve">and comparison groups are </w:t>
      </w:r>
      <w:r w:rsidR="00684088">
        <w:t xml:space="preserve">not </w:t>
      </w:r>
      <w:r w:rsidRPr="00323331">
        <w:t xml:space="preserve">balanced </w:t>
      </w:r>
      <w:r w:rsidR="00D475AD">
        <w:fldChar w:fldCharType="begin"/>
      </w:r>
      <w:r w:rsidR="00D475AD">
        <w:instrText xml:space="preserve"> ADDIN ZOTERO_ITEM CSL_CITATION {"citationID":"lDWmv7nM","properties":{"formattedCitation":"(Imbens and Wooldridge 2009; Imbens 2015)","plainCitation":"(Imbens and Wooldridge 2009; Imbens 2015)"},"citationItems":[{"id":1571,"uris":["http://zotero.org/users/11431/items/ZQIXA8DF"],"uri":["http://zotero.org/users/11431/items/ZQIXA8DF"],"itemData":{"id":1571,"type":"article-journal","title":"Recent developments in the econometrics of program evaluation","container-title":"Journal of Economic Literature","page":"5-86","volume":"47","issue":"1","DOI":"10.1257/jel.47.1.5","author":[{"family":"Imbens","given":"Guido W."},{"family":"Wooldridge","given":"Jeffrey M."}],"issued":{"date-parts":[["2009"]]}}},{"id":8174,"uris":["http://zotero.org/users/11431/items/26ZVBASE"],"uri":["http://zotero.org/users/11431/items/26ZVBASE"],"itemData":{"id":8174,"type":"article-journal","title":"Matching Methods in Practice: Three Examples","container-title":"Journal of Human Resources","page":"373-419","volume":"50","issue":"2","source":"jhr.uwpress.org","abstract":"There is a large theoretical literature on methods for estimating causal effects under unconfoundedness, exogeneity, or selection-on-observables type assumptions using matching or propensity score methods. Much of this literature is highly technical and has not made inroads into empirical practice where many researchers continue to use simple methods such as ordinary least squares regression even in settings where those methods do not have attractive properties. In this paper, I discuss some of the lessons for practice from the theoretical literature and provide detailed recommendations on what to do. I illustrate the recommendations with three detailed applications.","DOI":"10.3368/jhr.50.2.373","ISSN":"0022-166X, 1548-8004","shortTitle":"Matching Methods in Practice","journalAbbreviation":"J. Human Resources","language":"en","author":[{"family":"Imbens","given":"Guido W."}],"issued":{"date-parts":[["2015",3,31]]}}}],"schema":"https://github.com/citation-style-language/schema/raw/master/csl-citation.json"} </w:instrText>
      </w:r>
      <w:r w:rsidR="00D475AD">
        <w:fldChar w:fldCharType="separate"/>
      </w:r>
      <w:r w:rsidR="00D475AD" w:rsidRPr="00D475AD">
        <w:t>(Imbens and Wooldridge 2009; Imbens 2015)</w:t>
      </w:r>
      <w:r w:rsidR="00D475AD">
        <w:fldChar w:fldCharType="end"/>
      </w:r>
      <w:r w:rsidR="00D475AD">
        <w:t>.</w:t>
      </w:r>
    </w:p>
    <w:p w14:paraId="39A11BCF" w14:textId="1CDD7BBF" w:rsidR="002A7CFE" w:rsidRDefault="00687B08" w:rsidP="00C3312C">
      <w:pPr>
        <w:pStyle w:val="NormalSS"/>
      </w:pPr>
      <w:r>
        <w:t>We constructed t</w:t>
      </w:r>
      <w:r w:rsidR="002D43BC">
        <w:t xml:space="preserve">he Round 1 internal comparison group using novel methods that allowed </w:t>
      </w:r>
      <w:r>
        <w:t xml:space="preserve">us </w:t>
      </w:r>
      <w:r w:rsidR="002D43BC">
        <w:t xml:space="preserve">balance </w:t>
      </w:r>
      <w:r w:rsidR="00684088">
        <w:t xml:space="preserve">the tradeoff </w:t>
      </w:r>
      <w:r w:rsidR="002A7CFE">
        <w:t xml:space="preserve">between </w:t>
      </w:r>
      <w:r w:rsidR="009749D3">
        <w:t xml:space="preserve">balance and </w:t>
      </w:r>
      <w:r>
        <w:t xml:space="preserve">statistical </w:t>
      </w:r>
      <w:r w:rsidR="00042B59">
        <w:t>power.</w:t>
      </w:r>
      <w:r w:rsidR="00B742DC">
        <w:t xml:space="preserve"> </w:t>
      </w:r>
      <w:r w:rsidR="002A7CFE">
        <w:t>C</w:t>
      </w:r>
      <w:r w:rsidR="002B35D9">
        <w:t>ompared to comparison groups constructed using other methods, ou</w:t>
      </w:r>
      <w:r w:rsidR="002A7CFE">
        <w:t>r</w:t>
      </w:r>
      <w:r w:rsidR="002B35D9">
        <w:t xml:space="preserve"> comparison group </w:t>
      </w:r>
      <w:r w:rsidR="00684088">
        <w:t xml:space="preserve">will </w:t>
      </w:r>
      <w:r w:rsidR="002A7CFE">
        <w:t xml:space="preserve">have more </w:t>
      </w:r>
      <w:r w:rsidR="002B35D9">
        <w:t xml:space="preserve">statistical power (smaller standard errors) in the impact </w:t>
      </w:r>
      <w:r w:rsidR="002A7CFE">
        <w:t xml:space="preserve">analyses. The improved power comes at the expense of </w:t>
      </w:r>
      <w:r w:rsidR="002B35D9">
        <w:t xml:space="preserve">(slightly) </w:t>
      </w:r>
      <w:r w:rsidR="002A7CFE">
        <w:t xml:space="preserve">worse balance between the </w:t>
      </w:r>
      <w:r w:rsidR="002B35D9">
        <w:t>treatment group</w:t>
      </w:r>
      <w:r w:rsidR="002A7CFE">
        <w:t xml:space="preserve"> and comparison group</w:t>
      </w:r>
      <w:r w:rsidR="00684088">
        <w:t>, although measures of imbalance remained within pre</w:t>
      </w:r>
      <w:r w:rsidR="00CA0523">
        <w:t>-specifi</w:t>
      </w:r>
      <w:r w:rsidR="00684088">
        <w:t>ed tolerance</w:t>
      </w:r>
      <w:r w:rsidR="00CA0523">
        <w:t xml:space="preserve"> levels</w:t>
      </w:r>
      <w:r w:rsidR="00684088">
        <w:t xml:space="preserve"> </w:t>
      </w:r>
      <w:r w:rsidR="002A7CFE">
        <w:t>(</w:t>
      </w:r>
      <w:r w:rsidR="002A7CFE" w:rsidRPr="00684088">
        <w:rPr>
          <w:color w:val="FF0000"/>
        </w:rPr>
        <w:t>cite report</w:t>
      </w:r>
      <w:r w:rsidR="002A7CFE">
        <w:t>)</w:t>
      </w:r>
      <w:r w:rsidR="00684088">
        <w:t>.</w:t>
      </w:r>
    </w:p>
    <w:p w14:paraId="77266CC0" w14:textId="35F5F6C7" w:rsidR="002D43BC" w:rsidRDefault="00042B59" w:rsidP="00C3312C">
      <w:pPr>
        <w:pStyle w:val="NormalSS"/>
      </w:pPr>
      <w:r>
        <w:t>The methods used for</w:t>
      </w:r>
      <w:r w:rsidR="00CA0523">
        <w:t xml:space="preserve"> constructing the comparison group </w:t>
      </w:r>
      <w:r w:rsidR="00FE154B">
        <w:t xml:space="preserve">were related to the </w:t>
      </w:r>
      <w:r w:rsidR="00FE154B" w:rsidRPr="00791E5C">
        <w:rPr>
          <w:i/>
        </w:rPr>
        <w:t>covariate-balancing propensity score</w:t>
      </w:r>
      <w:r w:rsidR="00FE154B">
        <w:t xml:space="preserve"> (CBPS) from </w:t>
      </w:r>
      <w:r>
        <w:t xml:space="preserve">Imai and </w:t>
      </w:r>
      <w:r w:rsidRPr="00791E5C">
        <w:t>Ratkovic</w:t>
      </w:r>
      <w:r>
        <w:t xml:space="preserve"> </w:t>
      </w:r>
      <w:r>
        <w:fldChar w:fldCharType="begin"/>
      </w:r>
      <w:r>
        <w:instrText xml:space="preserve"> ADDIN ZOTERO_ITEM CSL_CITATION {"citationID":"mtX4F6ja","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fldChar w:fldCharType="separate"/>
      </w:r>
      <w:r w:rsidRPr="00791E5C">
        <w:t>(2014)</w:t>
      </w:r>
      <w:r>
        <w:fldChar w:fldCharType="end"/>
      </w:r>
      <w:r w:rsidR="00FE154B">
        <w:t>.</w:t>
      </w:r>
      <w:r w:rsidR="00B742DC">
        <w:t xml:space="preserve"> </w:t>
      </w:r>
      <w:r w:rsidR="00FE154B">
        <w:t>The CBPS methods are, in turn, based on older and more familiar method—inverse propensity weighting (IPW).</w:t>
      </w:r>
      <w:r w:rsidR="00B742DC">
        <w:t xml:space="preserve"> In this</w:t>
      </w:r>
      <w:r w:rsidR="00FE154B">
        <w:t xml:space="preserve"> memo</w:t>
      </w:r>
      <w:r w:rsidR="00B742DC">
        <w:t>, I</w:t>
      </w:r>
      <w:r w:rsidR="00FE154B">
        <w:t xml:space="preserve"> briefly </w:t>
      </w:r>
      <w:r w:rsidR="00B742DC">
        <w:t xml:space="preserve">introduce the </w:t>
      </w:r>
      <w:r w:rsidR="00FE154B">
        <w:t>IPW</w:t>
      </w:r>
      <w:r w:rsidR="00B742DC">
        <w:t xml:space="preserve"> and CBPS methods, and document the</w:t>
      </w:r>
      <w:r w:rsidR="00CA0523">
        <w:t xml:space="preserve"> modifications made to the methods in our new approach</w:t>
      </w:r>
      <w:r w:rsidR="00B742DC">
        <w:t xml:space="preserve">. </w:t>
      </w:r>
      <w:r w:rsidR="00CA0523">
        <w:t xml:space="preserve">Then I </w:t>
      </w:r>
      <w:r w:rsidR="00B742DC">
        <w:t xml:space="preserve">describe the programming code </w:t>
      </w:r>
      <w:r w:rsidR="008575AF">
        <w:t xml:space="preserve">I wrote </w:t>
      </w:r>
      <w:r w:rsidR="00B742DC">
        <w:t xml:space="preserve">to implement the </w:t>
      </w:r>
      <w:r w:rsidR="00CA0523">
        <w:t xml:space="preserve">new </w:t>
      </w:r>
      <w:r w:rsidR="00B742DC">
        <w:t>method in Stata.</w:t>
      </w:r>
    </w:p>
    <w:p w14:paraId="70DC6AB9" w14:textId="3BCFC8E7" w:rsidR="000C12BC" w:rsidRDefault="000C12BC" w:rsidP="00B2791E">
      <w:pPr>
        <w:pStyle w:val="H3Alpha"/>
      </w:pPr>
      <w:r>
        <w:t>A.</w:t>
      </w:r>
      <w:r>
        <w:tab/>
        <w:t>Overview of the matching methods</w:t>
      </w:r>
    </w:p>
    <w:p w14:paraId="79E0730F" w14:textId="148364D0" w:rsidR="00785F41" w:rsidRDefault="000C12BC" w:rsidP="000C12BC">
      <w:pPr>
        <w:pStyle w:val="H4Number"/>
      </w:pPr>
      <w:r>
        <w:t>1.</w:t>
      </w:r>
      <w:r>
        <w:tab/>
      </w:r>
      <w:r w:rsidR="00785F41" w:rsidRPr="00785F41">
        <w:t>Inverse propensity weighting</w:t>
      </w:r>
      <w:r w:rsidR="00FE154B">
        <w:t xml:space="preserve"> (IPW)</w:t>
      </w:r>
    </w:p>
    <w:p w14:paraId="4C3695A6" w14:textId="7D0742DD" w:rsidR="00C47937" w:rsidRDefault="00BA5F18" w:rsidP="00C275F0">
      <w:pPr>
        <w:pStyle w:val="NormalSS"/>
      </w:pPr>
      <w:r>
        <w:t xml:space="preserve">IPW </w:t>
      </w:r>
      <w:r w:rsidR="00F3367E">
        <w:t>re-</w:t>
      </w:r>
      <w:r w:rsidR="006F5DCD">
        <w:t>weight</w:t>
      </w:r>
      <w:r w:rsidR="004C0E6F">
        <w:t>s</w:t>
      </w:r>
      <w:r>
        <w:t xml:space="preserve"> </w:t>
      </w:r>
      <w:r w:rsidR="00F3367E">
        <w:t xml:space="preserve">observations in the </w:t>
      </w:r>
      <w:r>
        <w:t>potential comparison group to reduce the imbalance between the treatment and comparison group</w:t>
      </w:r>
      <w:r w:rsidR="00F3367E">
        <w:t xml:space="preserve"> on one or more </w:t>
      </w:r>
      <w:r w:rsidR="006246B7">
        <w:t xml:space="preserve">observed </w:t>
      </w:r>
      <w:r w:rsidR="00F3367E">
        <w:t>covariates (</w:t>
      </w:r>
      <w:r w:rsidR="006246B7">
        <w:t>or “</w:t>
      </w:r>
      <w:r w:rsidR="00F3367E">
        <w:t>matching variables</w:t>
      </w:r>
      <w:r w:rsidR="006246B7">
        <w:t>”</w:t>
      </w:r>
      <w:r w:rsidR="00F3367E">
        <w:t>)</w:t>
      </w:r>
      <w:r>
        <w:t>. Each</w:t>
      </w:r>
      <w:r w:rsidR="00D51D82">
        <w:t xml:space="preserve"> comparison observation is </w:t>
      </w:r>
      <w:r>
        <w:t>weight</w:t>
      </w:r>
      <w:r w:rsidR="00D51D82">
        <w:t xml:space="preserve">ed by </w:t>
      </w:r>
      <w:r>
        <w:t xml:space="preserve">the inverse of the estimated probability </w:t>
      </w:r>
      <w:r>
        <w:lastRenderedPageBreak/>
        <w:t xml:space="preserve">that </w:t>
      </w:r>
      <w:r w:rsidR="00D51D82">
        <w:t xml:space="preserve">the observation is </w:t>
      </w:r>
      <w:r>
        <w:t>in the treatment group</w:t>
      </w:r>
      <w:r w:rsidR="00D51D82">
        <w:t>—</w:t>
      </w:r>
      <w:r w:rsidR="00F3367E">
        <w:t xml:space="preserve">that is, the inverse of the observation’s </w:t>
      </w:r>
      <w:r w:rsidR="00D51D82">
        <w:t>propensity score</w:t>
      </w:r>
      <w:r>
        <w:t>.</w:t>
      </w:r>
      <w:r w:rsidR="000C12BC" w:rsidRPr="00323331">
        <w:rPr>
          <w:vertAlign w:val="superscript"/>
        </w:rPr>
        <w:endnoteReference w:id="1"/>
      </w:r>
      <w:r w:rsidR="000C12BC">
        <w:t xml:space="preserve"> </w:t>
      </w:r>
      <w:r w:rsidR="00F3367E">
        <w:t xml:space="preserve">In most cases, after reweighting with </w:t>
      </w:r>
      <w:r w:rsidR="00C454AD">
        <w:t>IPW</w:t>
      </w:r>
      <w:r w:rsidR="00F3367E">
        <w:t>,</w:t>
      </w:r>
      <w:r w:rsidR="00C454AD">
        <w:t xml:space="preserve"> </w:t>
      </w:r>
      <w:r w:rsidR="00F3367E">
        <w:t xml:space="preserve">the </w:t>
      </w:r>
      <w:r w:rsidR="00C454AD">
        <w:t xml:space="preserve">sample to exhibit better </w:t>
      </w:r>
      <w:r w:rsidR="00D2152A">
        <w:t xml:space="preserve">covariate </w:t>
      </w:r>
      <w:r w:rsidR="00C454AD">
        <w:t>balance between the treatment and comparison groups than the original (unweighted)</w:t>
      </w:r>
      <w:r w:rsidR="00D2152A">
        <w:t xml:space="preserve">. </w:t>
      </w:r>
      <w:r w:rsidR="006246B7">
        <w:t>IPW tends to improve balance on v</w:t>
      </w:r>
      <w:r w:rsidR="00D2152A">
        <w:t>ariables associated with treatment status.</w:t>
      </w:r>
    </w:p>
    <w:p w14:paraId="5357E4C3" w14:textId="3F1C5B28" w:rsidR="000C12BC" w:rsidRPr="00785F41" w:rsidRDefault="00AD74FA" w:rsidP="00C454AD">
      <w:pPr>
        <w:pStyle w:val="NormalSS"/>
      </w:pPr>
      <w:r>
        <w:t xml:space="preserve">IPW involves several straightforward steps. </w:t>
      </w:r>
      <w:r w:rsidR="006413CF">
        <w:t>The first step involve</w:t>
      </w:r>
      <w:r w:rsidR="001508D2">
        <w:t>s</w:t>
      </w:r>
      <w:r w:rsidR="006413CF">
        <w:t xml:space="preserve"> e</w:t>
      </w:r>
      <w:r w:rsidR="00D475AD" w:rsidRPr="00323331">
        <w:t>stimat</w:t>
      </w:r>
      <w:r w:rsidR="006413CF">
        <w:t>ing</w:t>
      </w:r>
      <w:r w:rsidR="006246B7">
        <w:t xml:space="preserve"> a propensity score model—</w:t>
      </w:r>
      <w:r w:rsidR="00D475AD">
        <w:t>treatment</w:t>
      </w:r>
      <w:r w:rsidR="00D475AD" w:rsidRPr="00323331">
        <w:t xml:space="preserve"> </w:t>
      </w:r>
      <w:r w:rsidR="00C454AD">
        <w:t xml:space="preserve">status </w:t>
      </w:r>
      <w:r w:rsidR="00D475AD" w:rsidRPr="00323331">
        <w:t>is</w:t>
      </w:r>
      <w:r w:rsidR="00C454AD">
        <w:t xml:space="preserve"> modeled as</w:t>
      </w:r>
      <w:r w:rsidR="00D475AD" w:rsidRPr="00323331">
        <w:t xml:space="preserve"> a function of the </w:t>
      </w:r>
      <w:r w:rsidR="006246B7">
        <w:t>matching variables,</w:t>
      </w:r>
      <w:r w:rsidR="00C454AD">
        <w:t xml:space="preserve"> </w:t>
      </w:r>
      <m:oMath>
        <m:sSub>
          <m:sSubPr>
            <m:ctrlPr>
              <w:rPr>
                <w:rFonts w:ascii="Cambria Math" w:hAnsi="Cambria Math"/>
                <w:i/>
                <w:iCs/>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β</m:t>
                </m:r>
                <m:r>
                  <m:rPr>
                    <m:sty m:val="p"/>
                  </m:rPr>
                  <w:rPr>
                    <w:rFonts w:ascii="Cambria Math" w:hAnsi="Cambria Math"/>
                  </w:rPr>
                  <m:t> </m:t>
                </m:r>
                <m:r>
                  <w:rPr>
                    <w:rFonts w:ascii="Cambria Math" w:hAnsi="Cambria Math"/>
                  </w:rPr>
                  <m:t>X</m:t>
                </m:r>
              </m:e>
              <m:sub>
                <m:r>
                  <w:rPr>
                    <w:rFonts w:ascii="Cambria Math" w:hAnsi="Cambria Math"/>
                  </w:rPr>
                  <m:t>i</m:t>
                </m:r>
              </m:sub>
            </m:sSub>
          </m:e>
        </m:d>
      </m:oMath>
      <w:r w:rsidR="00D475AD">
        <w:rPr>
          <w:iCs/>
        </w:rPr>
        <w:t xml:space="preserve">. The propensity score model is </w:t>
      </w:r>
      <w:r w:rsidR="006246B7">
        <w:rPr>
          <w:iCs/>
        </w:rPr>
        <w:t xml:space="preserve">traditionally </w:t>
      </w:r>
      <w:r w:rsidR="00D475AD">
        <w:rPr>
          <w:iCs/>
        </w:rPr>
        <w:t>estimated</w:t>
      </w:r>
      <w:r w:rsidR="00D51D82">
        <w:t xml:space="preserve"> by </w:t>
      </w:r>
      <w:r w:rsidR="00785F41" w:rsidRPr="00B2791E">
        <w:t>logistic regression</w:t>
      </w:r>
      <w:r w:rsidR="00605FC6">
        <w:t>,</w:t>
      </w:r>
      <w:r w:rsidR="00D475AD">
        <w:t xml:space="preserve"> although </w:t>
      </w:r>
      <w:r w:rsidR="00605FC6">
        <w:t xml:space="preserve">other </w:t>
      </w:r>
      <w:r w:rsidR="00C454AD">
        <w:t xml:space="preserve">estimation </w:t>
      </w:r>
      <w:r w:rsidR="00605FC6">
        <w:t xml:space="preserve">methods are available and </w:t>
      </w:r>
      <w:r w:rsidR="00C454AD">
        <w:t xml:space="preserve">can </w:t>
      </w:r>
      <w:r w:rsidR="00605FC6">
        <w:t xml:space="preserve">be superior in some </w:t>
      </w:r>
      <w:r w:rsidR="00605FC6" w:rsidRPr="00C04905">
        <w:rPr>
          <w:iCs/>
        </w:rPr>
        <w:t>settings</w:t>
      </w:r>
      <w:r w:rsidR="00C04905" w:rsidRPr="00C04905">
        <w:rPr>
          <w:iCs/>
        </w:rPr>
        <w:t xml:space="preserve"> </w:t>
      </w:r>
      <w:r w:rsidR="00C04905" w:rsidRPr="00C04905">
        <w:rPr>
          <w:iCs/>
        </w:rPr>
        <w:fldChar w:fldCharType="begin"/>
      </w:r>
      <w:r w:rsidR="006246B7">
        <w:rPr>
          <w:iCs/>
        </w:rPr>
        <w:instrText xml:space="preserve"> ADDIN ZOTERO_ITEM CSL_CITATION {"citationID":"jjprRUCI","properties":{"formattedCitation":"(for example, see Lee, Lessler, and Stuart 2009)","plainCitation":"(for example, see Lee, Lessler, and Stuart 2009)"},"citationItems":[{"id":8132,"uris":["http://zotero.org/users/11431/items/KSEUCSSC"],"uri":["http://zotero.org/users/11431/items/KSEUCSSC"],"itemData":{"id":8132,"type":"article-journal","title":"Improving propensity score weighting using machine learning","container-title":"Statistics in Medicine","page":"337-346","volume":"29","issue":"3","source":"CrossRef","DOI":"10.1002/sim.3782","ISSN":"02776715, 10970258","language":"en","author":[{"family":"Lee","given":"Brian K."},{"family":"Lessler","given":"Justin"},{"family":"Stuart","given":"Elizabeth A."}],"issued":{"date-parts":[["2009"]]}},"prefix":"for example, see "}],"schema":"https://github.com/citation-style-language/schema/raw/master/csl-citation.json"} </w:instrText>
      </w:r>
      <w:r w:rsidR="00C04905" w:rsidRPr="00C04905">
        <w:rPr>
          <w:iCs/>
        </w:rPr>
        <w:fldChar w:fldCharType="separate"/>
      </w:r>
      <w:r w:rsidR="006246B7" w:rsidRPr="006246B7">
        <w:t>(for example, see Lee, Lessler, and Stuart 2009)</w:t>
      </w:r>
      <w:r w:rsidR="00C04905" w:rsidRPr="00C04905">
        <w:rPr>
          <w:iCs/>
        </w:rPr>
        <w:fldChar w:fldCharType="end"/>
      </w:r>
      <w:r w:rsidR="00C04905" w:rsidRPr="00C04905">
        <w:rPr>
          <w:iCs/>
        </w:rPr>
        <w:t>.</w:t>
      </w:r>
      <w:r>
        <w:rPr>
          <w:iCs/>
        </w:rPr>
        <w:t xml:space="preserve"> </w:t>
      </w:r>
      <w:r w:rsidR="006413CF">
        <w:t>Second,</w:t>
      </w:r>
      <w:r w:rsidR="008010FF">
        <w:t xml:space="preserve"> estimated</w:t>
      </w:r>
      <w:r w:rsidR="006413CF">
        <w:t xml:space="preserve"> </w:t>
      </w:r>
      <w:r w:rsidR="00785F41" w:rsidRPr="00B2791E">
        <w:t xml:space="preserve">propensity scores </w:t>
      </w:r>
      <w:r w:rsidR="008010FF">
        <w:t xml:space="preserve">are calculated </w:t>
      </w:r>
      <w:r w:rsidR="00785F41" w:rsidRPr="00B2791E">
        <w:t>for each observation</w:t>
      </w:r>
      <w:r w:rsidR="008010FF">
        <w:t xml:space="preserve">, </w:t>
      </w:r>
      <w:r w:rsidR="008010FF" w:rsidRPr="008010FF">
        <w:rPr>
          <w:i/>
        </w:rPr>
        <w:t>i</w:t>
      </w:r>
      <w:r w:rsidR="00785F41" w:rsidRPr="00B2791E">
        <w:t>,</w:t>
      </w:r>
      <w:r w:rsidR="008010FF">
        <w:t xml:space="preserve"> using the model:</w:t>
      </w:r>
      <w:r w:rsidR="00785F41" w:rsidRPr="00B2791E">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r>
          <m:rPr>
            <m:sty m:val="p"/>
          </m:rPr>
          <w:rPr>
            <w:rFonts w:ascii="Cambria Math" w:hAnsi="Cambria Math"/>
          </w:rPr>
          <m:t>=Pr</m:t>
        </m:r>
        <m:d>
          <m:dPr>
            <m:ctrlPr>
              <w:rPr>
                <w:rFonts w:ascii="Cambria Math" w:hAnsi="Cambria Math"/>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m:rPr>
                <m:sty m:val="p"/>
              </m:rPr>
              <w:rPr>
                <w:rFonts w:ascii="Cambria Math" w:hAnsi="Cambria Math"/>
              </w:rPr>
              <m:t>=1</m:t>
            </m:r>
          </m:e>
          <m:e>
            <m:sSub>
              <m:sSubPr>
                <m:ctrlPr>
                  <w:rPr>
                    <w:rFonts w:ascii="Cambria Math" w:hAnsi="Cambria Math"/>
                    <w:i/>
                    <w:iCs/>
                  </w:rPr>
                </m:ctrlPr>
              </m:sSubPr>
              <m:e>
                <m:r>
                  <w:rPr>
                    <w:rFonts w:ascii="Cambria Math" w:hAnsi="Cambria Math"/>
                  </w:rPr>
                  <m:t>X</m:t>
                </m:r>
              </m:e>
              <m:sub>
                <m:r>
                  <w:rPr>
                    <w:rFonts w:ascii="Cambria Math" w:hAnsi="Cambria Math"/>
                  </w:rPr>
                  <m:t>i</m:t>
                </m:r>
              </m:sub>
            </m:sSub>
          </m:e>
        </m:d>
      </m:oMath>
      <w:r w:rsidR="0030574E">
        <w:t>. In the case of logistic regression</w:t>
      </w:r>
      <w:r w:rsidR="0030574E" w:rsidRPr="00B2791E">
        <w:t xml:space="preserve">,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 xml:space="preserve"> </m:t>
        </m:r>
        <m:r>
          <m:rPr>
            <m:nor/>
          </m:rPr>
          <w:rPr>
            <w:rFonts w:ascii="Cambria Math" w:hAnsi="Cambria Math"/>
          </w:rPr>
          <m:t>invlogit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IPW</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30574E">
        <w:t>.</w:t>
      </w:r>
      <w:r w:rsidR="00C454AD">
        <w:t xml:space="preserve"> </w:t>
      </w:r>
      <w:r w:rsidR="006413CF" w:rsidRPr="006413CF">
        <w:t>Third</w:t>
      </w:r>
      <w:r w:rsidR="006413CF">
        <w:t xml:space="preserve">, </w:t>
      </w:r>
      <w:r w:rsidR="008010FF">
        <w:t xml:space="preserve">a formula is used to convert the propensity score for each observation into a corresponding </w:t>
      </w:r>
      <w:r w:rsidR="006F5DCD">
        <w:t xml:space="preserve">weight. When computing weights for estimating the </w:t>
      </w:r>
      <w:r w:rsidR="00605FC6">
        <w:t>average treatment effect on the treated (</w:t>
      </w:r>
      <w:r w:rsidR="00605FC6" w:rsidRPr="00B2791E">
        <w:t>ATET</w:t>
      </w:r>
      <w:r w:rsidR="00605FC6">
        <w:t>)</w:t>
      </w:r>
      <w:r w:rsidR="006F5DCD">
        <w:t>, the t</w:t>
      </w:r>
      <w:r w:rsidR="00851A44">
        <w:t>reatment group observations</w:t>
      </w:r>
      <w:r w:rsidR="00851A44" w:rsidRPr="00323331">
        <w:t xml:space="preserve"> receive a </w:t>
      </w:r>
      <w:r w:rsidR="006F3EC8">
        <w:t xml:space="preserve">matching </w:t>
      </w:r>
      <w:r w:rsidR="00851A44" w:rsidRPr="00323331">
        <w:t>weight of</w:t>
      </w:r>
      <w:r w:rsidR="00B742DC">
        <w:t xml:space="preserve"> </w:t>
      </w:r>
      <m:oMath>
        <m:d>
          <m:dPr>
            <m:ctrlPr>
              <w:rPr>
                <w:rFonts w:ascii="Cambria Math" w:hAnsi="Cambria Math"/>
                <w:i/>
              </w:rPr>
            </m:ctrlPr>
          </m:dPr>
          <m:e>
            <m:f>
              <m:fPr>
                <m:type m:val="lin"/>
                <m:ctrlPr>
                  <w:rPr>
                    <w:rFonts w:ascii="Cambria Math" w:hAnsi="Cambria Math"/>
                    <w:i/>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num>
              <m:den>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den>
            </m:f>
            <m:r>
              <m:rPr>
                <m:sty m:val="p"/>
              </m:rPr>
              <w:rPr>
                <w:rFonts w:ascii="Cambria Math" w:hAnsi="Cambria Math"/>
              </w:rPr>
              <m:t>=</m:t>
            </m:r>
          </m:e>
        </m:d>
        <m:r>
          <m:rPr>
            <m:sty m:val="p"/>
          </m:rPr>
          <w:rPr>
            <w:rFonts w:ascii="Cambria Math" w:hAnsi="Cambria Math"/>
          </w:rPr>
          <m:t xml:space="preserve"> 1</m:t>
        </m:r>
      </m:oMath>
      <w:r w:rsidR="00851A44">
        <w:t>,</w:t>
      </w:r>
      <w:r w:rsidR="00851A44" w:rsidRPr="00323331">
        <w:t xml:space="preserve"> and </w:t>
      </w:r>
      <w:r w:rsidR="00132C95">
        <w:t>comparison group observations</w:t>
      </w:r>
      <w:r w:rsidR="00851A44" w:rsidRPr="00323331">
        <w:t xml:space="preserve"> receive a weight equal to </w:t>
      </w:r>
      <m:oMath>
        <m:f>
          <m:fPr>
            <m:type m:val="lin"/>
            <m:ctrlPr>
              <w:rPr>
                <w:rFonts w:ascii="Cambria Math" w:hAnsi="Cambria Math"/>
                <w:i/>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num>
          <m:den>
            <m:d>
              <m:dPr>
                <m:ctrlPr>
                  <w:rPr>
                    <w:rFonts w:ascii="Cambria Math" w:hAnsi="Cambria Math"/>
                    <w:i/>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oMath>
      <w:r w:rsidR="001508D2">
        <w:t>.</w:t>
      </w:r>
      <w:r w:rsidR="006F5DCD">
        <w:rPr>
          <w:rStyle w:val="EndnoteReference"/>
        </w:rPr>
        <w:endnoteReference w:id="2"/>
      </w:r>
      <w:r w:rsidR="001508D2">
        <w:t xml:space="preserve"> </w:t>
      </w:r>
      <w:r w:rsidR="00132C95">
        <w:t>To bound the influence function, s</w:t>
      </w:r>
      <w:r w:rsidR="0030574E">
        <w:t>ome</w:t>
      </w:r>
      <w:r w:rsidR="007C0458">
        <w:t xml:space="preserve"> researchers then n</w:t>
      </w:r>
      <w:r w:rsidR="00785F41" w:rsidRPr="00B2791E">
        <w:t xml:space="preserve">ormalize </w:t>
      </w:r>
      <w:r w:rsidR="007C0458">
        <w:t xml:space="preserve">the </w:t>
      </w:r>
      <w:r w:rsidR="006F3EC8">
        <w:t>matching</w:t>
      </w:r>
      <w:r w:rsidR="00785F41" w:rsidRPr="00B2791E">
        <w:t xml:space="preserve"> weights </w:t>
      </w:r>
      <w:r w:rsidR="007C0458">
        <w:t xml:space="preserve">to have mean </w:t>
      </w:r>
      <w:r w:rsidR="008010FF">
        <w:t xml:space="preserve">equal </w:t>
      </w:r>
      <w:r w:rsidR="007C0458">
        <w:t>1</w:t>
      </w:r>
      <w:r w:rsidR="000B1250">
        <w:t>.</w:t>
      </w:r>
      <w:bookmarkStart w:id="10" w:name="_Ref513561611"/>
      <w:r w:rsidR="006F3EC8">
        <w:rPr>
          <w:rStyle w:val="EndnoteReference"/>
        </w:rPr>
        <w:endnoteReference w:id="3"/>
      </w:r>
      <w:bookmarkEnd w:id="10"/>
      <w:r w:rsidR="006F3EC8">
        <w:t xml:space="preserve"> </w:t>
      </w:r>
      <w:r w:rsidR="0022045D">
        <w:t xml:space="preserve">That is,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type m:val="lin"/>
            <m:ctrlPr>
              <w:rPr>
                <w:rFonts w:ascii="Cambria Math" w:hAnsi="Cambria Math"/>
                <w:i/>
              </w:rPr>
            </m:ctrlPr>
          </m:fPr>
          <m:num>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num>
          <m:den>
            <m:d>
              <m:dPr>
                <m:ctrlPr>
                  <w:rPr>
                    <w:rFonts w:ascii="Cambria Math" w:hAnsi="Cambria Math"/>
                    <w:i/>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oMath>
      <w:r w:rsidR="0022045D">
        <w:t xml:space="preserve">. </w:t>
      </w:r>
      <w:r w:rsidR="006413CF">
        <w:t xml:space="preserve">Fourth, </w:t>
      </w:r>
      <w:r w:rsidR="00465906">
        <w:t xml:space="preserve">the </w:t>
      </w:r>
      <w:r w:rsidR="00851A44">
        <w:t xml:space="preserve">weights </w:t>
      </w:r>
      <w:r w:rsidR="00465906">
        <w:t>are applied to the data, allowing researches to (1) </w:t>
      </w:r>
      <w:r w:rsidR="00605FC6">
        <w:t>a</w:t>
      </w:r>
      <w:r w:rsidR="00785F41" w:rsidRPr="00B2791E">
        <w:t>ssess balance</w:t>
      </w:r>
      <w:r w:rsidR="00465906">
        <w:t xml:space="preserve"> and (2) estimate </w:t>
      </w:r>
      <w:r w:rsidR="00785F41" w:rsidRPr="00B2791E">
        <w:t>treatment effects</w:t>
      </w:r>
      <w:r w:rsidR="007C0458">
        <w:t xml:space="preserve"> </w:t>
      </w:r>
      <w:r w:rsidR="00465906">
        <w:t xml:space="preserve">with </w:t>
      </w:r>
      <w:r w:rsidR="000B1250">
        <w:t xml:space="preserve">the </w:t>
      </w:r>
      <w:r w:rsidR="00465906">
        <w:t>re</w:t>
      </w:r>
      <w:r w:rsidR="006F5DCD">
        <w:t>weight</w:t>
      </w:r>
      <w:r w:rsidR="000B1250">
        <w:t>ed sample</w:t>
      </w:r>
      <w:r w:rsidR="006F5DCD">
        <w:t>.</w:t>
      </w:r>
      <w:r>
        <w:t xml:space="preserve"> The treatment effect is estimated </w:t>
      </w:r>
      <w:r w:rsidR="00465906">
        <w:t xml:space="preserve">either </w:t>
      </w:r>
      <w:r>
        <w:t xml:space="preserve">as the </w:t>
      </w:r>
      <w:r w:rsidR="007C0458">
        <w:t xml:space="preserve">difference in weighted means between the treatment and comparison groups or </w:t>
      </w:r>
      <w:r>
        <w:t xml:space="preserve">estimated by </w:t>
      </w:r>
      <w:r w:rsidR="007C0458">
        <w:t>weighted regression.</w:t>
      </w:r>
      <w:r w:rsidR="000C12BC">
        <w:rPr>
          <w:rStyle w:val="EndnoteReference"/>
        </w:rPr>
        <w:endnoteReference w:id="4"/>
      </w:r>
    </w:p>
    <w:p w14:paraId="2246A984" w14:textId="7CE2E3A8" w:rsidR="000C12BC" w:rsidRDefault="000C12BC" w:rsidP="00C3312C">
      <w:pPr>
        <w:pStyle w:val="NormalSS"/>
      </w:pPr>
      <w:r>
        <w:t>The matched comparison group includes all the observations in the comparison group, with each observation receiving a continuous weight that are greater than zero</w:t>
      </w:r>
      <w:r w:rsidR="004C0E6F">
        <w:t xml:space="preserve">, but are theoretically unbounded (they could approach </w:t>
      </w:r>
      <w:r>
        <w:t>infinity</w:t>
      </w:r>
      <w:r w:rsidR="004C0E6F">
        <w:t>)</w:t>
      </w:r>
      <w:r>
        <w:t>.</w:t>
      </w:r>
      <w:r>
        <w:rPr>
          <w:rStyle w:val="EndnoteReference"/>
        </w:rPr>
        <w:endnoteReference w:id="5"/>
      </w:r>
      <w:r>
        <w:t xml:space="preserve"> IPW estimators can be unstable when </w:t>
      </w:r>
      <w:r w:rsidRPr="00B126E0">
        <w:t>the treatment and comparison groups have poor overlap.</w:t>
      </w:r>
      <w:r>
        <w:t xml:space="preserve"> </w:t>
      </w:r>
      <w:r w:rsidRPr="00B126E0">
        <w:t>Poor overlap causes some IPW weights to become very large. A potential workaround is to restrict the propensity scores to a region of common empirical support</w:t>
      </w:r>
      <w:r>
        <w:t xml:space="preserve">—that is, </w:t>
      </w:r>
      <w:r w:rsidRPr="00B126E0">
        <w:t>remove observations with extremely high or low propensity scores</w:t>
      </w:r>
      <w:r>
        <w:t xml:space="preserve"> </w:t>
      </w:r>
      <w:r>
        <w:fldChar w:fldCharType="begin"/>
      </w:r>
      <w:r>
        <w:instrText xml:space="preserve"> ADDIN ZOTERO_ITEM CSL_CITATION {"citationID":"LCorFYbk","properties":{"formattedCitation":"(Crump et al. 2009; StataCorp 2017)","plainCitation":"(Crump et al. 2009; StataCorp 2017)"},"citationItems":[{"id":8031,"uris":["http://zotero.org/users/11431/items/XDRZKSB4"],"uri":["http://zotero.org/users/11431/items/XDRZKSB4"],"itemData":{"id":8031,"type":"article-journal","title":"Dealing with limited overlap in estimation of average treatment effects","container-title":"Biometrika","page":"187-199","volume":"96","issue":"1","source":"CrossRef","DOI":"10.1093/biomet/asn055","ISSN":"0006-3444, 1464-3510","language":"en","author":[{"family":"Crump","given":"R. K."},{"family":"Hotz","given":"V. J."},{"family":"Imbens","given":"G. W."},{"family":"Mitnik","given":"O. A."}],"issued":{"date-parts":[["2009",1,24]]}}},{"id":9644,"uris":["http://zotero.org/users/11431/items/LS6H59RG"],"uri":["http://zotero.org/users/11431/items/LS6H59RG"],"itemData":{"id":9644,"type":"book","title":"Stata: Release 15. Statistical Software","publisher":"StataCorp LLC","publisher-place":"College Station, TX","event-place":"College Station, TX","author":[{"family":"StataCorp","given":""}],"issued":{"date-parts":[["2017"]]}}}],"schema":"https://github.com/citation-style-language/schema/raw/master/csl-citation.json"} </w:instrText>
      </w:r>
      <w:r>
        <w:fldChar w:fldCharType="separate"/>
      </w:r>
      <w:r w:rsidRPr="00B126E0">
        <w:t>(Crump et al. 2009; StataCorp 2017)</w:t>
      </w:r>
      <w:r>
        <w:fldChar w:fldCharType="end"/>
      </w:r>
      <w:r w:rsidRPr="00B126E0">
        <w:t>.</w:t>
      </w:r>
    </w:p>
    <w:p w14:paraId="312F6267" w14:textId="3071E7B9" w:rsidR="000C12BC" w:rsidRDefault="000C12BC" w:rsidP="000C12BC">
      <w:pPr>
        <w:pStyle w:val="H4Number"/>
      </w:pPr>
      <w:r>
        <w:t>2.</w:t>
      </w:r>
      <w:r>
        <w:tab/>
        <w:t>C</w:t>
      </w:r>
      <w:r w:rsidRPr="00FE154B">
        <w:t xml:space="preserve">ovariate-balancing propensity score </w:t>
      </w:r>
      <w:r>
        <w:t>(CBPS)</w:t>
      </w:r>
    </w:p>
    <w:p w14:paraId="4AC38921" w14:textId="0E28DEA9" w:rsidR="000C12BC" w:rsidRDefault="000C12BC" w:rsidP="000E5445">
      <w:pPr>
        <w:pStyle w:val="NormalSS"/>
      </w:pPr>
      <w:r>
        <w:t xml:space="preserve">Imai and </w:t>
      </w:r>
      <w:r w:rsidRPr="00791E5C">
        <w:t>Ratkovic</w:t>
      </w:r>
      <w:r>
        <w:t xml:space="preserve"> </w:t>
      </w:r>
      <w:r>
        <w:fldChar w:fldCharType="begin"/>
      </w:r>
      <w:r>
        <w:instrText xml:space="preserve"> ADDIN ZOTERO_ITEM CSL_CITATION {"citationID":"SGPPVQjI","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fldChar w:fldCharType="separate"/>
      </w:r>
      <w:r w:rsidRPr="00791E5C">
        <w:t>(2014)</w:t>
      </w:r>
      <w:r>
        <w:fldChar w:fldCharType="end"/>
      </w:r>
      <w:r>
        <w:t xml:space="preserve"> introduced a new IPW-type reweighting </w:t>
      </w:r>
      <w:r w:rsidRPr="00791E5C">
        <w:t>methodology</w:t>
      </w:r>
      <w:r>
        <w:t xml:space="preserve">, which they named a </w:t>
      </w:r>
      <w:r w:rsidRPr="00791E5C">
        <w:rPr>
          <w:i/>
        </w:rPr>
        <w:t>covariate-balancing propensity score</w:t>
      </w:r>
      <w:r>
        <w:t xml:space="preserve"> (CBPS). The key </w:t>
      </w:r>
      <w:r w:rsidR="000E5445">
        <w:t xml:space="preserve">insight </w:t>
      </w:r>
      <w:r>
        <w:t xml:space="preserve">that led to </w:t>
      </w:r>
      <w:r w:rsidR="000E5445">
        <w:t xml:space="preserve">the </w:t>
      </w:r>
      <w:r>
        <w:t xml:space="preserve">CBPS paper was that researchers may want to find a set of propensity scores (and hence ATET weights) that </w:t>
      </w:r>
      <w:r w:rsidR="000E5445">
        <w:t xml:space="preserve">simply </w:t>
      </w:r>
      <w:r>
        <w:t>achieve the best balance possible. This differs from an IPW meth</w:t>
      </w:r>
      <w:r w:rsidR="005A4F10">
        <w:t>ods, where the propensity score models is estimated</w:t>
      </w:r>
      <w:r>
        <w:t xml:space="preserve"> (</w:t>
      </w:r>
      <w:r w:rsidR="005A4F10">
        <w:t xml:space="preserve">by </w:t>
      </w:r>
      <w:r>
        <w:t>maximum likelihood) to best predict treatment status.</w:t>
      </w:r>
      <w:r w:rsidR="000E5445">
        <w:t xml:space="preserve"> Starting with the IPW approach; it would be possible to “tweaking” the coefficients in the (logit) propensity score model up or down and improve balance on the matching variables.  As a trivial example, </w:t>
      </w:r>
      <w:r w:rsidR="00C47937">
        <w:t xml:space="preserve">Exhibit 1 </w:t>
      </w:r>
      <w:r w:rsidR="00C47937">
        <w:fldChar w:fldCharType="begin"/>
      </w:r>
      <w:r w:rsidR="00C47937">
        <w:instrText xml:space="preserve"> ADDIN ZOTERO_ITEM CSL_CITATION {"citationID":"46FSmgWO","properties":{"formattedCitation":"(from Kranker 2015)","plainCitation":"(from Kranker 2015)"},"citationItems":[{"id":7370,"uris":["http://zotero.org/users/11431/items/N6SQ4XTD"],"uri":["http://zotero.org/users/11431/items/N6SQ4XTD"],"itemData":{"id":7370,"type":"speech","title":"Multiple-equation models: An introduction and potential applications to our work at Mathematica","publisher-place":"Mathematica Policy Research","event":"MPR Design and methods “brownbag” workshop","event-place":"Mathematica Policy Research","abstract":"This brownbag will discuss multi-equation regression models, and potential applications of these methods to our everyday work on Mathematica projects including: \n•\tEstimating impacts on two or more outcome variables\n•\tMultiple comparisons adjustments\n•\tReproducing the “treatment effects” from Stata’s teffects package\n•\tGetting standard errors “right” when using inverse propensity weighting (IPW)\nThe talk will be geared for staff who don’t already use these methods, but may be interested in doing so in the future. It will include programming examples and screenshots that show how the methods can be implemented in Stata.","URL":"http://mathnet.mathematica.net/topic/interest/designworkshop/","author":[{"family":"Kranker","given":"Keith"}],"issued":{"date-parts":[["2015",4,8]]}},"prefix":"from"}],"schema":"https://github.com/citation-style-language/schema/raw/master/csl-citation.json"} </w:instrText>
      </w:r>
      <w:r w:rsidR="00C47937">
        <w:fldChar w:fldCharType="separate"/>
      </w:r>
      <w:r w:rsidR="00C47937" w:rsidRPr="00C47937">
        <w:t>(from Kranker 2015)</w:t>
      </w:r>
      <w:r w:rsidR="00C47937">
        <w:fldChar w:fldCharType="end"/>
      </w:r>
      <w:r w:rsidR="000E5445">
        <w:t xml:space="preserve"> shows how </w:t>
      </w:r>
      <w:r w:rsidR="00C47937">
        <w:t xml:space="preserve">CBPS </w:t>
      </w:r>
      <w:r w:rsidR="000E5445">
        <w:t>can (</w:t>
      </w:r>
      <w:r w:rsidR="00C47937">
        <w:t>slightly modif</w:t>
      </w:r>
      <w:r w:rsidR="000E5445">
        <w:t>y</w:t>
      </w:r>
      <w:r w:rsidR="00C47937">
        <w:t xml:space="preserve"> the coefficients in the logit propensity score model</w:t>
      </w:r>
      <w:r w:rsidR="000E5445">
        <w:t xml:space="preserve"> and, by doing so, </w:t>
      </w:r>
      <w:r w:rsidR="00D2152A">
        <w:t>significantly improve</w:t>
      </w:r>
      <w:r w:rsidR="000E5445">
        <w:t xml:space="preserve"> covariate balance.</w:t>
      </w:r>
    </w:p>
    <w:p w14:paraId="0AD5C768" w14:textId="02080C51" w:rsidR="00C47937" w:rsidRDefault="000C12BC" w:rsidP="00791E5C">
      <w:pPr>
        <w:pStyle w:val="NormalSS"/>
      </w:pPr>
      <w:r>
        <w:lastRenderedPageBreak/>
        <w:t xml:space="preserve">CBPS methods combine </w:t>
      </w:r>
      <w:r w:rsidR="00926232">
        <w:t xml:space="preserve">steps in </w:t>
      </w:r>
      <w:r>
        <w:t xml:space="preserve">the IPW workflow (above) into a single model. </w:t>
      </w:r>
      <w:r w:rsidR="00926232">
        <w:t>N</w:t>
      </w:r>
      <w:r>
        <w:t xml:space="preserve">umerical optimization methods are used to </w:t>
      </w:r>
      <w:r w:rsidRPr="00791E5C">
        <w:t xml:space="preserve">find </w:t>
      </w:r>
      <w:r>
        <w:t xml:space="preserve">the set of </w:t>
      </w:r>
      <w:r w:rsidRPr="00791E5C">
        <w:t>coefficients (</w:t>
      </w:r>
      <m:oMath>
        <m:acc>
          <m:accPr>
            <m:ctrlPr>
              <w:rPr>
                <w:rFonts w:ascii="Cambria Math" w:hAnsi="Cambria Math"/>
                <w:i/>
                <w:iCs/>
              </w:rPr>
            </m:ctrlPr>
          </m:accPr>
          <m:e>
            <m:r>
              <w:rPr>
                <w:rFonts w:ascii="Cambria Math" w:hAnsi="Cambria Math"/>
              </w:rPr>
              <m:t>β</m:t>
            </m:r>
          </m:e>
        </m:acc>
      </m:oMath>
      <w:r w:rsidRPr="00791E5C">
        <w:t xml:space="preserve">) </w:t>
      </w:r>
      <w:r>
        <w:t xml:space="preserve">in </w:t>
      </w:r>
      <w:r w:rsidR="00926232">
        <w:t>the propensity score model (step </w:t>
      </w:r>
      <w:r>
        <w:t>1</w:t>
      </w:r>
      <w:r w:rsidR="00926232">
        <w:t>)</w:t>
      </w:r>
      <w:r>
        <w:t xml:space="preserve"> </w:t>
      </w:r>
      <w:r w:rsidRPr="00791E5C">
        <w:t xml:space="preserve">that result in the </w:t>
      </w:r>
      <w:r>
        <w:t>least im</w:t>
      </w:r>
      <w:r w:rsidRPr="00791E5C">
        <w:t>balance</w:t>
      </w:r>
      <w:r>
        <w:t xml:space="preserve"> </w:t>
      </w:r>
      <w:r w:rsidR="00926232">
        <w:t>(</w:t>
      </w:r>
      <w:r>
        <w:t>in step</w:t>
      </w:r>
      <w:r w:rsidR="00926232">
        <w:t> </w:t>
      </w:r>
      <w:r>
        <w:t>4</w:t>
      </w:r>
      <w:r w:rsidR="00926232">
        <w:t>)</w:t>
      </w:r>
      <w:r>
        <w:t xml:space="preserve">. </w:t>
      </w:r>
      <w:r w:rsidR="00926232">
        <w:t xml:space="preserve">The </w:t>
      </w:r>
      <w:r>
        <w:t>CBPS method can be thought of as searching for the propensity score model coefficients that minimize</w:t>
      </w:r>
      <w:r w:rsidR="009955AC">
        <w:t xml:space="preserve"> the following function:</w:t>
      </w:r>
    </w:p>
    <w:p w14:paraId="2563CF7D" w14:textId="04ABE607" w:rsidR="000C12BC" w:rsidRPr="00910FEE" w:rsidRDefault="00033F9F" w:rsidP="00791E5C">
      <w:pPr>
        <w:pStyle w:val="NormalS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CBPS</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β</m:t>
                  </m:r>
                </m:lim>
              </m:limLow>
            </m:fName>
            <m:e>
              <m:sSub>
                <m:sSubPr>
                  <m:ctrlPr>
                    <w:rPr>
                      <w:rFonts w:ascii="Cambria Math" w:hAnsi="Cambria Math"/>
                      <w:i/>
                    </w:rPr>
                  </m:ctrlPr>
                </m:sSubPr>
                <m:e>
                  <m:r>
                    <w:rPr>
                      <w:rFonts w:ascii="Cambria Math" w:hAnsi="Cambria Math"/>
                    </w:rPr>
                    <m:t>L</m:t>
                  </m:r>
                </m:e>
                <m:sub>
                  <m:r>
                    <w:rPr>
                      <w:rFonts w:ascii="Cambria Math" w:hAnsi="Cambria Math"/>
                    </w:rPr>
                    <m:t>X,T,W</m:t>
                  </m:r>
                </m:sub>
              </m:sSub>
              <m:r>
                <w:rPr>
                  <w:rFonts w:ascii="Cambria Math" w:hAnsi="Cambria Math"/>
                </w:rPr>
                <m:t>,</m:t>
              </m:r>
            </m:e>
          </m:func>
        </m:oMath>
      </m:oMathPara>
    </w:p>
    <w:p w14:paraId="791067A1" w14:textId="60EDE785" w:rsidR="00C47937" w:rsidRDefault="000C12BC" w:rsidP="00910FEE">
      <w:pPr>
        <w:pStyle w:val="NormalSScontinued"/>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X,T,W</m:t>
            </m:r>
          </m:sub>
        </m:sSub>
      </m:oMath>
      <w:r>
        <w:t xml:space="preserve">, the loss function, is a measure of imbalance between the treatment and weighted comparison groups given the data </w:t>
      </w:r>
      <m:oMath>
        <m:d>
          <m:dPr>
            <m:ctrlPr>
              <w:rPr>
                <w:rFonts w:ascii="Cambria Math" w:hAnsi="Cambria Math"/>
                <w:i/>
              </w:rPr>
            </m:ctrlPr>
          </m:dPr>
          <m:e>
            <m:r>
              <w:rPr>
                <w:rFonts w:ascii="Cambria Math" w:hAnsi="Cambria Math"/>
              </w:rPr>
              <m:t>X,T</m:t>
            </m:r>
          </m:e>
        </m:d>
      </m:oMath>
      <w:r>
        <w:t xml:space="preserve"> and a vector of weights </w:t>
      </w:r>
      <m:oMath>
        <m:d>
          <m:dPr>
            <m:ctrlPr>
              <w:rPr>
                <w:rFonts w:ascii="Cambria Math" w:hAnsi="Cambria Math"/>
                <w:i/>
              </w:rPr>
            </m:ctrlPr>
          </m:dPr>
          <m:e>
            <m:r>
              <w:rPr>
                <w:rFonts w:ascii="Cambria Math" w:hAnsi="Cambria Math"/>
              </w:rPr>
              <m:t>W</m:t>
            </m:r>
          </m:e>
        </m:d>
      </m:oMath>
      <w:r>
        <w:t xml:space="preserve">, covariate-balancing propensity scores are defined as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 xml:space="preserve"> </m:t>
        </m:r>
        <m:r>
          <m:rPr>
            <m:nor/>
          </m:rPr>
          <w:rPr>
            <w:rFonts w:ascii="Cambria Math" w:hAnsi="Cambria Math"/>
          </w:rPr>
          <m:t>invlogit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CBPS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the weight for observation </w:t>
      </w:r>
      <m:oMath>
        <m:r>
          <w:rPr>
            <w:rFonts w:ascii="Cambria Math" w:hAnsi="Cambria Math"/>
          </w:rPr>
          <m:t>i</m:t>
        </m:r>
      </m:oMath>
      <w:r>
        <w:t xml:space="preserve"> is </w:t>
      </w:r>
      <w:r w:rsidR="006F5DCD">
        <w:t xml:space="preserve">calculated as a function of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oMath>
      <w:r w:rsidR="006F5DCD">
        <w:rPr>
          <w:iCs/>
        </w:rPr>
        <w:t xml:space="preserve"> using the formulas from IPW.</w:t>
      </w:r>
      <w:r>
        <w:rPr>
          <w:rStyle w:val="EndnoteReference"/>
        </w:rPr>
        <w:endnoteReference w:id="6"/>
      </w:r>
      <w:r>
        <w:t xml:space="preserve"> </w:t>
      </w:r>
      <w:r w:rsidR="009955AC">
        <w:t xml:space="preserve">Imai and </w:t>
      </w:r>
      <w:r w:rsidR="009955AC" w:rsidRPr="00791E5C">
        <w:t>Ratkovic</w:t>
      </w:r>
      <w:r w:rsidR="009955AC">
        <w:t xml:space="preserve"> </w:t>
      </w:r>
      <w:r w:rsidR="009955AC">
        <w:fldChar w:fldCharType="begin"/>
      </w:r>
      <w:r w:rsidR="006F3EC8">
        <w:instrText xml:space="preserve"> ADDIN ZOTERO_ITEM CSL_CITATION {"citationID":"Kqy3eLbp","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rsidR="009955AC">
        <w:fldChar w:fldCharType="separate"/>
      </w:r>
      <w:r w:rsidR="009955AC" w:rsidRPr="00791E5C">
        <w:t>(2014)</w:t>
      </w:r>
      <w:r w:rsidR="009955AC">
        <w:fldChar w:fldCharType="end"/>
      </w:r>
      <w:r w:rsidR="009955AC">
        <w:t xml:space="preserve"> measured </w:t>
      </w:r>
      <w:r>
        <w:t>i</w:t>
      </w:r>
      <w:r w:rsidRPr="00791E5C">
        <w:t xml:space="preserve">mbalance </w:t>
      </w:r>
      <w:r w:rsidR="009955AC">
        <w:t xml:space="preserve">using a </w:t>
      </w:r>
      <w:r w:rsidRPr="00791E5C">
        <w:t>multivaria</w:t>
      </w:r>
      <w:r>
        <w:t>te analogue to standardized bias; it measures the overall imbalance across the matching variables</w:t>
      </w:r>
      <w:r w:rsidR="009955AC">
        <w:t xml:space="preserve"> and is expressed in standardized units</w:t>
      </w:r>
      <w:r>
        <w:t>.</w:t>
      </w:r>
      <w:r w:rsidR="00D610E9">
        <w:t xml:space="preserve"> The Stata code discussed below implements this measure and several alternative measures of imbalance as well.</w:t>
      </w:r>
    </w:p>
    <w:p w14:paraId="5DB018EF" w14:textId="23CFE1A6" w:rsidR="000C12BC" w:rsidRDefault="000C12BC" w:rsidP="000C12BC">
      <w:pPr>
        <w:pStyle w:val="H4Number"/>
      </w:pPr>
      <w:r>
        <w:t>3. Alternative CBPS method used for CPC+</w:t>
      </w:r>
    </w:p>
    <w:p w14:paraId="025AA05B" w14:textId="416CC41A" w:rsidR="00583EF2" w:rsidRPr="008858B7" w:rsidRDefault="000C12BC" w:rsidP="00583EF2">
      <w:pPr>
        <w:pStyle w:val="NormalSS"/>
      </w:pPr>
      <w:r>
        <w:t xml:space="preserve">With the CPC+ data, we found that CBPS produced excellent balance between the CPC+ and comparison practices.  However, some of the comparison practices were receiving very large weights (say, </w:t>
      </w:r>
      <w:r w:rsidR="005A4F10">
        <w:t xml:space="preserve">over 25 and sometimes as large as </w:t>
      </w:r>
      <w:r>
        <w:t>50</w:t>
      </w:r>
      <w:r w:rsidR="005A4F10">
        <w:t xml:space="preserve"> or 75</w:t>
      </w:r>
      <w:r>
        <w:t>) and power calculations revealed that th</w:t>
      </w:r>
      <w:r w:rsidR="00D610E9">
        <w:t xml:space="preserve">e wide distribution in weights were likely to </w:t>
      </w:r>
      <w:r>
        <w:t>substantively reduce the statistical power in the outcome models.</w:t>
      </w:r>
      <w:r>
        <w:rPr>
          <w:rStyle w:val="EndnoteReference"/>
        </w:rPr>
        <w:endnoteReference w:id="7"/>
      </w:r>
      <w:r w:rsidR="00D610E9" w:rsidRPr="00D610E9">
        <w:rPr>
          <w:rStyle w:val="FootnoteReference"/>
        </w:rPr>
        <w:t>,</w:t>
      </w:r>
      <w:r w:rsidR="00D610E9">
        <w:rPr>
          <w:rStyle w:val="EndnoteReference"/>
        </w:rPr>
        <w:endnoteReference w:id="8"/>
      </w:r>
      <w:r>
        <w:t xml:space="preserve"> </w:t>
      </w:r>
      <w:r w:rsidR="00583EF2">
        <w:t xml:space="preserve">  </w:t>
      </w:r>
      <w:r w:rsidR="00206056">
        <w:t xml:space="preserve">The team suspected that the CBPS approach could be “tweaked” in a way that would result in </w:t>
      </w:r>
      <w:r w:rsidR="00BD2A4C">
        <w:t xml:space="preserve">fewer “extreme” weights—leading to </w:t>
      </w:r>
      <w:r w:rsidR="00206056">
        <w:t>improved statistical power</w:t>
      </w:r>
      <w:r w:rsidR="00BD2A4C">
        <w:t xml:space="preserve">—with </w:t>
      </w:r>
      <w:r w:rsidR="00206056">
        <w:t xml:space="preserve">only modest reductions in balance. This </w:t>
      </w:r>
      <w:r w:rsidR="00EA29D1">
        <w:t xml:space="preserve">hypothesis </w:t>
      </w:r>
      <w:r w:rsidR="00206056">
        <w:t xml:space="preserve">gave rise to </w:t>
      </w:r>
      <w:r w:rsidR="004172E9">
        <w:t xml:space="preserve">model that </w:t>
      </w:r>
      <w:r w:rsidR="00277756">
        <w:t xml:space="preserve">was similar to CBPS, but </w:t>
      </w:r>
      <w:r w:rsidR="00BD2A4C">
        <w:t xml:space="preserve">modified the </w:t>
      </w:r>
      <w:r w:rsidR="004172E9">
        <w:t>loss function</w:t>
      </w:r>
      <w:r w:rsidR="00BD2A4C">
        <w:t xml:space="preserve"> as follows</w:t>
      </w:r>
      <w:r w:rsidR="004172E9">
        <w:t>:</w:t>
      </w:r>
    </w:p>
    <w:p w14:paraId="7B590806" w14:textId="51A44015" w:rsidR="00206056" w:rsidRPr="004172E9" w:rsidRDefault="00033F9F" w:rsidP="00206056">
      <w:pPr>
        <w:pStyle w:val="NormalSS"/>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alt</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β</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X,T,W</m:t>
                      </m:r>
                    </m:sub>
                  </m:sSub>
                  <m:r>
                    <w:rPr>
                      <w:rFonts w:ascii="Cambria Math" w:hAnsi="Cambria Math"/>
                    </w:rPr>
                    <m:t xml:space="preserve">+a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m:t>
                              </m:r>
                            </m:e>
                            <m:sub>
                              <m:r>
                                <w:rPr>
                                  <w:rFonts w:ascii="Cambria Math" w:hAnsi="Cambria Math"/>
                                </w:rPr>
                                <m:t>W</m:t>
                              </m:r>
                            </m:sub>
                          </m:sSub>
                          <m:r>
                            <w:rPr>
                              <w:rFonts w:ascii="Cambria Math" w:hAnsi="Cambria Math"/>
                            </w:rPr>
                            <m:t>-b</m:t>
                          </m:r>
                        </m:e>
                      </m:d>
                    </m:e>
                    <m:sup>
                      <m:r>
                        <w:rPr>
                          <w:rFonts w:ascii="Cambria Math" w:hAnsi="Cambria Math"/>
                        </w:rPr>
                        <m:t>c</m:t>
                      </m:r>
                    </m:sup>
                  </m:sSup>
                  <m:r>
                    <w:rPr>
                      <w:rFonts w:ascii="Cambria Math" w:hAnsi="Cambria Math"/>
                    </w:rPr>
                    <m:t xml:space="preserve">+d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Skew</m:t>
                              </m:r>
                            </m:e>
                            <m:sub>
                              <m:r>
                                <w:rPr>
                                  <w:rFonts w:ascii="Cambria Math" w:hAnsi="Cambria Math"/>
                                </w:rPr>
                                <m:t>W</m:t>
                              </m:r>
                            </m:sub>
                          </m:sSub>
                          <m:r>
                            <w:rPr>
                              <w:rFonts w:ascii="Cambria Math" w:hAnsi="Cambria Math"/>
                            </w:rPr>
                            <m:t>-e</m:t>
                          </m:r>
                        </m:e>
                      </m:d>
                    </m:e>
                    <m:sup>
                      <m:r>
                        <w:rPr>
                          <w:rFonts w:ascii="Cambria Math" w:hAnsi="Cambria Math"/>
                        </w:rPr>
                        <m:t>f</m:t>
                      </m:r>
                    </m:sup>
                  </m:sSup>
                  <m:r>
                    <w:rPr>
                      <w:rFonts w:ascii="Cambria Math" w:hAnsi="Cambria Math"/>
                    </w:rPr>
                    <m:t xml:space="preserve">+g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Kurt</m:t>
                              </m:r>
                            </m:e>
                            <m:sub>
                              <m:r>
                                <w:rPr>
                                  <w:rFonts w:ascii="Cambria Math" w:hAnsi="Cambria Math"/>
                                </w:rPr>
                                <m:t>W</m:t>
                              </m:r>
                            </m:sub>
                          </m:sSub>
                          <m:r>
                            <w:rPr>
                              <w:rFonts w:ascii="Cambria Math" w:hAnsi="Cambria Math"/>
                            </w:rPr>
                            <m:t>-h</m:t>
                          </m:r>
                        </m:e>
                      </m:d>
                    </m:e>
                    <m:sup>
                      <m:r>
                        <w:rPr>
                          <w:rFonts w:ascii="Cambria Math" w:hAnsi="Cambria Math"/>
                        </w:rPr>
                        <m:t>i</m:t>
                      </m:r>
                    </m:sup>
                  </m:sSup>
                </m:e>
              </m:d>
              <m:r>
                <w:rPr>
                  <w:rFonts w:ascii="Cambria Math" w:hAnsi="Cambria Math"/>
                </w:rPr>
                <m:t>,</m:t>
              </m:r>
            </m:e>
          </m:func>
        </m:oMath>
      </m:oMathPara>
    </w:p>
    <w:p w14:paraId="3BB0ECC4" w14:textId="089B29B3" w:rsidR="004172E9" w:rsidRDefault="004172E9" w:rsidP="00277756">
      <w:pPr>
        <w:pStyle w:val="NormalSScontinued"/>
      </w:pPr>
      <w:r>
        <w:t xml:space="preserve">where </w:t>
      </w:r>
      <m:oMath>
        <m:sSub>
          <m:sSubPr>
            <m:ctrlPr>
              <w:rPr>
                <w:rFonts w:ascii="Cambria Math" w:hAnsi="Cambria Math"/>
                <w:i/>
              </w:rPr>
            </m:ctrlPr>
          </m:sSubPr>
          <m:e>
            <m:r>
              <w:rPr>
                <w:rFonts w:ascii="Cambria Math" w:hAnsi="Cambria Math"/>
              </w:rPr>
              <m:t>CV</m:t>
            </m:r>
          </m:e>
          <m:sub>
            <m:r>
              <w:rPr>
                <w:rFonts w:ascii="Cambria Math" w:hAnsi="Cambria Math"/>
              </w:rPr>
              <m:t>W</m:t>
            </m:r>
          </m:sub>
        </m:sSub>
      </m:oMath>
      <w:r>
        <w:t xml:space="preserve">, </w:t>
      </w:r>
      <m:oMath>
        <m:sSub>
          <m:sSubPr>
            <m:ctrlPr>
              <w:rPr>
                <w:rFonts w:ascii="Cambria Math" w:hAnsi="Cambria Math"/>
                <w:i/>
              </w:rPr>
            </m:ctrlPr>
          </m:sSubPr>
          <m:e>
            <m:r>
              <w:rPr>
                <w:rFonts w:ascii="Cambria Math" w:hAnsi="Cambria Math"/>
              </w:rPr>
              <m:t>Skew</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Kurt</m:t>
            </m:r>
          </m:e>
          <m:sub>
            <m:r>
              <w:rPr>
                <w:rFonts w:ascii="Cambria Math" w:hAnsi="Cambria Math"/>
              </w:rPr>
              <m:t>W</m:t>
            </m:r>
          </m:sub>
        </m:sSub>
      </m:oMath>
      <w:r>
        <w:t xml:space="preserve"> are the coefficient of variation</w:t>
      </w:r>
      <w:r w:rsidR="00277756">
        <w:t xml:space="preserve"> (CV)</w:t>
      </w:r>
      <w:r>
        <w:t xml:space="preserve">, skewness, and kurtosis of the </w:t>
      </w:r>
      <w:r w:rsidR="006F5DCD">
        <w:t xml:space="preserve">vector of </w:t>
      </w:r>
      <w:r>
        <w:t>weights</w:t>
      </w:r>
      <w:r w:rsidR="00C45921">
        <w:t xml:space="preserve"> (</w:t>
      </w:r>
      <m:oMath>
        <m:r>
          <w:rPr>
            <w:rFonts w:ascii="Cambria Math" w:hAnsi="Cambria Math"/>
          </w:rPr>
          <m:t>W</m:t>
        </m:r>
      </m:oMath>
      <w:r w:rsidR="00C45921">
        <w:t>)</w:t>
      </w:r>
      <w:r>
        <w:t>, respectively</w:t>
      </w:r>
      <w:r w:rsidR="00EA29D1">
        <w:t>;</w:t>
      </w:r>
      <w:r>
        <w:t xml:space="preserve"> the </w:t>
      </w:r>
      <w:r w:rsidR="00BD2A4C">
        <w:t>tuning</w:t>
      </w:r>
      <w:r w:rsidR="00EA29D1">
        <w:t xml:space="preserve"> parameters </w:t>
      </w:r>
      <m:oMath>
        <m:d>
          <m:dPr>
            <m:ctrlPr>
              <w:rPr>
                <w:rFonts w:ascii="Cambria Math" w:hAnsi="Cambria Math"/>
                <w:i/>
              </w:rPr>
            </m:ctrlPr>
          </m:dPr>
          <m:e>
            <m:r>
              <w:rPr>
                <w:rFonts w:ascii="Cambria Math" w:hAnsi="Cambria Math"/>
              </w:rPr>
              <m:t>a,b,c,d,e,f,g,h,i</m:t>
            </m:r>
          </m:e>
        </m:d>
      </m:oMath>
      <w:r>
        <w:t xml:space="preserve"> are specified by the </w:t>
      </w:r>
      <w:r w:rsidR="00277756">
        <w:t>user</w:t>
      </w:r>
      <w:r w:rsidR="00EA29D1">
        <w:t>;</w:t>
      </w:r>
      <w:r w:rsidR="00277756">
        <w:t xml:space="preserve"> and </w:t>
      </w:r>
      <w:r w:rsidR="00EA29D1">
        <w:t>t</w:t>
      </w:r>
      <w:r w:rsidR="00277756">
        <w:t>he remaining functions, variables, and parameters are defined the same as in the CB</w:t>
      </w:r>
      <w:r w:rsidR="00BD2A4C">
        <w:t>P</w:t>
      </w:r>
      <w:r w:rsidR="00277756">
        <w:t xml:space="preserve">S model.  </w:t>
      </w:r>
      <w:r w:rsidR="00EA29D1">
        <w:t xml:space="preserve">This </w:t>
      </w:r>
      <w:r w:rsidR="00C45921">
        <w:t>numerical opti</w:t>
      </w:r>
      <w:r w:rsidR="00EA29D1">
        <w:t>mization problem still minimizes</w:t>
      </w:r>
      <w:r w:rsidR="00C45921">
        <w:t xml:space="preserve"> the original CBPS loss function, but a penalty </w:t>
      </w:r>
      <w:r w:rsidR="00EA29D1">
        <w:t>is</w:t>
      </w:r>
      <w:r w:rsidR="00C45921">
        <w:t xml:space="preserve"> applied if the </w:t>
      </w:r>
      <w:r w:rsidR="00BD2A4C">
        <w:t xml:space="preserve">distribution of the </w:t>
      </w:r>
      <w:r w:rsidR="00C45921">
        <w:t xml:space="preserve">weights </w:t>
      </w:r>
      <w:r w:rsidR="00BD2A4C">
        <w:t xml:space="preserve">differences from the distribution “targeted” by the user (specifically, if the </w:t>
      </w:r>
      <w:r w:rsidR="00277756">
        <w:t xml:space="preserve">CV, skewness, or kurtosis </w:t>
      </w:r>
      <w:r w:rsidR="00BD2A4C">
        <w:t xml:space="preserve">was different than specified through the parameters </w:t>
      </w:r>
      <m:oMath>
        <m:r>
          <w:rPr>
            <w:rFonts w:ascii="Cambria Math" w:hAnsi="Cambria Math"/>
          </w:rPr>
          <m:t>(a,e,h)</m:t>
        </m:r>
      </m:oMath>
      <w:r w:rsidR="00BD2A4C">
        <w:t>)</w:t>
      </w:r>
      <w:r w:rsidR="00EA29D1">
        <w:t xml:space="preserve">. </w:t>
      </w:r>
      <w:r w:rsidR="00C45921">
        <w:t>The user ha</w:t>
      </w:r>
      <w:r w:rsidR="00BD2A4C">
        <w:t>s</w:t>
      </w:r>
      <w:r w:rsidR="00C45921">
        <w:t xml:space="preserve"> control over </w:t>
      </w:r>
      <w:r w:rsidR="00277756">
        <w:t xml:space="preserve">the size of the penalty. This alternative model is not </w:t>
      </w:r>
      <w:r w:rsidR="00BD2A4C">
        <w:t xml:space="preserve">particularly </w:t>
      </w:r>
      <w:r w:rsidR="00277756">
        <w:t>grounded in statistical theory</w:t>
      </w:r>
      <w:r w:rsidR="00BD2A4C">
        <w:t>. Rather, it (1) was a pragmatic approach based on understanding the inner workings of the CBPS model and (2) was found to work</w:t>
      </w:r>
      <w:r w:rsidR="00277756">
        <w:t xml:space="preserve"> well in practice with some test datasets and, ultimately, the CPC+ data.</w:t>
      </w:r>
    </w:p>
    <w:p w14:paraId="1E738FC1" w14:textId="2D4BFBBB" w:rsidR="00B3187A" w:rsidRDefault="00277756" w:rsidP="00EA29D1">
      <w:pPr>
        <w:pStyle w:val="NormalSS"/>
      </w:pPr>
      <w:r>
        <w:t xml:space="preserve">A key </w:t>
      </w:r>
      <w:r w:rsidR="00612307">
        <w:t>question that arises when implementing the model is how to choose the</w:t>
      </w:r>
      <w:r w:rsidR="00EA29D1">
        <w:t xml:space="preserve"> </w:t>
      </w:r>
      <w:r w:rsidR="00BD2A4C">
        <w:t>tuning</w:t>
      </w:r>
      <w:r w:rsidR="00EA29D1">
        <w:t xml:space="preserve"> parameters</w:t>
      </w:r>
      <w:r w:rsidR="00612307">
        <w:t>.  We found it practical to use a grid search.  The procedure</w:t>
      </w:r>
      <w:r w:rsidR="00EA29D1">
        <w:t xml:space="preserve"> began by estimating the CBPS model and noting the </w:t>
      </w:r>
      <w:r w:rsidR="00092868">
        <w:t xml:space="preserve">CV, skewness, and kurtosis of </w:t>
      </w:r>
      <w:r w:rsidR="00EA29D1">
        <w:t xml:space="preserve">the </w:t>
      </w:r>
      <w:r w:rsidR="00092868">
        <w:t xml:space="preserve">matching </w:t>
      </w:r>
      <w:r w:rsidR="00EA29D1">
        <w:t xml:space="preserve">weights.  Then, we </w:t>
      </w:r>
      <w:r w:rsidR="00EA29D1">
        <w:lastRenderedPageBreak/>
        <w:t xml:space="preserve">systematically tried a range of </w:t>
      </w:r>
      <w:r w:rsidR="0042376E">
        <w:t xml:space="preserve">tuning </w:t>
      </w:r>
      <w:r w:rsidR="00612307">
        <w:t xml:space="preserve">parameters </w:t>
      </w:r>
      <m:oMath>
        <m:d>
          <m:dPr>
            <m:ctrlPr>
              <w:rPr>
                <w:rFonts w:ascii="Cambria Math" w:hAnsi="Cambria Math"/>
                <w:i/>
              </w:rPr>
            </m:ctrlPr>
          </m:dPr>
          <m:e>
            <m:r>
              <w:rPr>
                <w:rFonts w:ascii="Cambria Math" w:hAnsi="Cambria Math"/>
              </w:rPr>
              <m:t>a,b,c,d,e,f</m:t>
            </m:r>
          </m:e>
        </m:d>
      </m:oMath>
      <w:r w:rsidR="00B3187A">
        <w:t>,</w:t>
      </w:r>
      <w:r w:rsidR="00EA29D1">
        <w:t xml:space="preserve"> </w:t>
      </w:r>
      <w:r w:rsidR="0042376E">
        <w:t xml:space="preserve">with the aim of </w:t>
      </w:r>
      <w:r w:rsidR="00EA29D1">
        <w:t>lower</w:t>
      </w:r>
      <w:r w:rsidR="0042376E">
        <w:t>ing</w:t>
      </w:r>
      <w:r w:rsidR="00EA29D1">
        <w:t xml:space="preserve"> the CV</w:t>
      </w:r>
      <w:r w:rsidR="00B3187A">
        <w:t xml:space="preserve"> and skewness</w:t>
      </w:r>
      <w:r w:rsidR="00EA29D1">
        <w:t xml:space="preserve"> of the </w:t>
      </w:r>
      <w:r w:rsidR="00B3187A">
        <w:t xml:space="preserve">matching </w:t>
      </w:r>
      <w:r w:rsidR="00EA29D1">
        <w:t>weights to a more desirable level</w:t>
      </w:r>
      <w:r w:rsidR="00B3187A">
        <w:t>.</w:t>
      </w:r>
      <w:r w:rsidR="0042376E">
        <w:rPr>
          <w:rStyle w:val="EndnoteReference"/>
        </w:rPr>
        <w:endnoteReference w:id="9"/>
      </w:r>
      <w:r w:rsidR="0042376E">
        <w:t xml:space="preserve"> </w:t>
      </w:r>
      <w:r w:rsidR="00EA29D1">
        <w:t xml:space="preserve"> </w:t>
      </w:r>
      <w:r w:rsidR="00B3187A">
        <w:t>With each set of candidate parameters, we estimated the modified CBPS model, construct</w:t>
      </w:r>
      <w:r w:rsidR="00092868">
        <w:t>ed</w:t>
      </w:r>
      <w:r w:rsidR="00B3187A">
        <w:t xml:space="preserve"> matching weights, measured covariate imbalance </w:t>
      </w:r>
      <w:r w:rsidR="00092868">
        <w:t>(</w:t>
      </w:r>
      <w:r w:rsidR="00B3187A">
        <w:t>in multiple ways</w:t>
      </w:r>
      <w:r w:rsidR="00092868">
        <w:t>)</w:t>
      </w:r>
      <w:r w:rsidR="00B3187A">
        <w:t xml:space="preserve">, measured the distribution of the </w:t>
      </w:r>
      <w:r w:rsidR="00092868">
        <w:t xml:space="preserve">matching </w:t>
      </w:r>
      <w:r w:rsidR="00B3187A">
        <w:t>weights, and calculated statistical power.</w:t>
      </w:r>
      <w:r w:rsidR="006F5DCD">
        <w:t xml:space="preserve"> </w:t>
      </w:r>
      <w:r w:rsidR="0042376E">
        <w:t xml:space="preserve">In some cases, </w:t>
      </w:r>
      <w:r w:rsidR="00E524C0">
        <w:t xml:space="preserve">initial </w:t>
      </w:r>
      <w:r w:rsidR="0042376E">
        <w:t xml:space="preserve">results </w:t>
      </w:r>
      <w:r w:rsidR="00E524C0">
        <w:t xml:space="preserve">helped us </w:t>
      </w:r>
      <w:r w:rsidR="0042376E">
        <w:t xml:space="preserve">add </w:t>
      </w:r>
      <w:r w:rsidR="00BD2A4C">
        <w:t>tuning</w:t>
      </w:r>
      <w:r w:rsidR="0042376E">
        <w:t xml:space="preserve"> parameters to the grid. </w:t>
      </w:r>
      <w:r w:rsidR="006F5DCD">
        <w:t xml:space="preserve">The </w:t>
      </w:r>
      <w:r w:rsidR="00E524C0">
        <w:t xml:space="preserve">models that yielded </w:t>
      </w:r>
      <w:r w:rsidR="006F5DCD">
        <w:t>better covariate balance tended to</w:t>
      </w:r>
      <w:r w:rsidR="0042376E">
        <w:t xml:space="preserve"> have weights with a larger CV or skewness </w:t>
      </w:r>
      <w:r w:rsidR="00E524C0">
        <w:t>(</w:t>
      </w:r>
      <w:r w:rsidR="0042376E">
        <w:t>and hence worse power</w:t>
      </w:r>
      <w:r w:rsidR="00E524C0">
        <w:t>)</w:t>
      </w:r>
      <w:r w:rsidR="0042376E">
        <w:t xml:space="preserve">. </w:t>
      </w:r>
      <w:r w:rsidR="00092868">
        <w:t xml:space="preserve">The </w:t>
      </w:r>
      <w:r w:rsidR="00B3187A">
        <w:t xml:space="preserve">team </w:t>
      </w:r>
      <w:r w:rsidR="00092868">
        <w:t xml:space="preserve">then tabulated the various results, and </w:t>
      </w:r>
      <w:r w:rsidR="00B3187A">
        <w:t xml:space="preserve">identified </w:t>
      </w:r>
      <w:r w:rsidR="00092868">
        <w:t xml:space="preserve">a </w:t>
      </w:r>
      <w:r w:rsidR="00B3187A">
        <w:t xml:space="preserve">set of parameters that we </w:t>
      </w:r>
      <w:r w:rsidR="0042376E">
        <w:t xml:space="preserve">thought </w:t>
      </w:r>
      <w:r w:rsidR="00092868">
        <w:t xml:space="preserve">gave </w:t>
      </w:r>
      <w:r w:rsidR="0042376E">
        <w:t xml:space="preserve">the best tradeoff between </w:t>
      </w:r>
      <w:r w:rsidR="00092868">
        <w:t xml:space="preserve">covariate </w:t>
      </w:r>
      <w:r w:rsidR="0042376E">
        <w:t>balance and power, based on a broad understanding of the goals of the CPC+ evaluation.</w:t>
      </w:r>
    </w:p>
    <w:p w14:paraId="250D99B4" w14:textId="13AF661D" w:rsidR="000C12BC" w:rsidRDefault="000C12BC" w:rsidP="000C12BC">
      <w:pPr>
        <w:pStyle w:val="H4Number"/>
      </w:pPr>
      <w:r>
        <w:t>4. Sampling weights</w:t>
      </w:r>
    </w:p>
    <w:p w14:paraId="7E63CAA1" w14:textId="4EF6D995" w:rsidR="00C47937" w:rsidRDefault="000C12BC" w:rsidP="00033F9F">
      <w:pPr>
        <w:pStyle w:val="NormalSS"/>
      </w:pPr>
      <w:r>
        <w:t xml:space="preserve">It is straightforward to adopt all three methods </w:t>
      </w:r>
      <w:r w:rsidR="000C7F15">
        <w:t xml:space="preserve">to </w:t>
      </w:r>
      <w:r>
        <w:t>case</w:t>
      </w:r>
      <w:r w:rsidR="00033F9F">
        <w:t>s</w:t>
      </w:r>
      <w:r>
        <w:t xml:space="preserve"> where the original data</w:t>
      </w:r>
      <w:r w:rsidR="00033F9F">
        <w:t xml:space="preserve"> are weighted. For IPW, weighted models are used to estimate the propensity scores. For both IPW and CBPS, the data are weighted using the product of the original weights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33F9F">
        <w:t xml:space="preserve"> </w:t>
      </w:r>
      <w:r w:rsidR="00D33143">
        <w:t xml:space="preserve">Matching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33143">
        <w:t xml:space="preserve">, are normalized so that </w:t>
      </w:r>
      <w:r w:rsidR="00D33143" w:rsidRPr="000C7F15">
        <w:rPr>
          <w:i/>
        </w:rPr>
        <w:t>weighted</w:t>
      </w:r>
      <w:r w:rsidR="00D33143">
        <w:t xml:space="preserve"> mean of the matching weights </w:t>
      </w:r>
      <w:r w:rsidR="000C7F15">
        <w:t xml:space="preserve">equals one </w:t>
      </w:r>
      <w:r w:rsidR="000C7F15">
        <w:t xml:space="preserve">(see footnote </w:t>
      </w:r>
      <w:r w:rsidR="000C7F15">
        <w:fldChar w:fldCharType="begin"/>
      </w:r>
      <w:r w:rsidR="000C7F15">
        <w:instrText xml:space="preserve"> NOTEREF _Ref513561611 \h </w:instrText>
      </w:r>
      <w:r w:rsidR="000C7F15">
        <w:fldChar w:fldCharType="separate"/>
      </w:r>
      <w:r w:rsidR="000C7F15">
        <w:t>3</w:t>
      </w:r>
      <w:r w:rsidR="000C7F15">
        <w:fldChar w:fldCharType="end"/>
      </w:r>
      <w:r w:rsidR="000C7F15">
        <w:t>)</w:t>
      </w:r>
      <w:r w:rsidR="00D33143">
        <w:t>.</w:t>
      </w:r>
    </w:p>
    <w:p w14:paraId="3A5C2958" w14:textId="77777777" w:rsidR="00C47937" w:rsidRDefault="000C12BC" w:rsidP="000C12BC">
      <w:pPr>
        <w:pStyle w:val="H3Alpha"/>
      </w:pPr>
      <w:r>
        <w:t>B.</w:t>
      </w:r>
      <w:r>
        <w:tab/>
        <w:t>Programming implementation</w:t>
      </w:r>
    </w:p>
    <w:p w14:paraId="20CB048F" w14:textId="0C30BF7A" w:rsidR="000C12BC" w:rsidRPr="000C12BC" w:rsidRDefault="00A609F9" w:rsidP="004A78CA">
      <w:pPr>
        <w:pStyle w:val="NormalSS"/>
      </w:pPr>
      <w:r>
        <w:t xml:space="preserve">I wrote programming code to implement this new approach. The code was written in </w:t>
      </w:r>
      <w:r>
        <w:t>Stata’s matrix programming language, Mata</w:t>
      </w:r>
      <w:r>
        <w:t xml:space="preserve">, using object-oriented (class) programming methods.  Users need to understand and use Mata to have full access to all of the capabilities available in </w:t>
      </w:r>
      <w:r w:rsidR="00496100">
        <w:t xml:space="preserve">the </w:t>
      </w:r>
      <w:r>
        <w:t xml:space="preserve">code. </w:t>
      </w:r>
      <w:r w:rsidR="004A78CA">
        <w:t xml:space="preserve">To make the </w:t>
      </w:r>
      <w:r w:rsidR="00496100">
        <w:t xml:space="preserve">core </w:t>
      </w:r>
      <w:r w:rsidR="004A78CA">
        <w:t xml:space="preserve">methods more accessible to some users, a “wraparound” Stata command </w:t>
      </w:r>
      <w:r w:rsidR="00496100">
        <w:t xml:space="preserve">is </w:t>
      </w:r>
      <w:r w:rsidR="004A78CA">
        <w:t>provide</w:t>
      </w:r>
      <w:r w:rsidR="00496100">
        <w:t>d</w:t>
      </w:r>
      <w:r w:rsidR="004A78CA">
        <w:t xml:space="preserve"> </w:t>
      </w:r>
      <w:r w:rsidR="00496100">
        <w:t xml:space="preserve">to give </w:t>
      </w:r>
      <w:r w:rsidR="004A78CA">
        <w:t xml:space="preserve">easy access to </w:t>
      </w:r>
      <w:r w:rsidR="0085219E">
        <w:t xml:space="preserve">the main techniques from </w:t>
      </w:r>
      <w:r w:rsidR="004A78CA">
        <w:t>Stata’s</w:t>
      </w:r>
      <w:r w:rsidR="00865B87">
        <w:t xml:space="preserve"> main programming language.</w:t>
      </w:r>
      <w:r w:rsidR="0085219E">
        <w:t xml:space="preserve">  </w:t>
      </w:r>
      <w:r w:rsidR="00496100">
        <w:t>This section first describes the Stata command, and then describes the underlying Mata implementation.</w:t>
      </w:r>
      <w:bookmarkStart w:id="11" w:name="_GoBack"/>
      <w:bookmarkEnd w:id="11"/>
    </w:p>
    <w:p w14:paraId="1BBDF1D3" w14:textId="0837934C" w:rsidR="00785F41" w:rsidRDefault="000C12BC" w:rsidP="000C12BC">
      <w:pPr>
        <w:pStyle w:val="H4Number"/>
      </w:pPr>
      <w:r>
        <w:t>1.</w:t>
      </w:r>
      <w:r w:rsidR="00772A8E">
        <w:tab/>
      </w:r>
      <w:r w:rsidR="00785F41">
        <w:t xml:space="preserve">Stata </w:t>
      </w:r>
      <w:r w:rsidR="00910FEE">
        <w:t>implementation</w:t>
      </w:r>
    </w:p>
    <w:p w14:paraId="60F2F96D" w14:textId="5787F4B4" w:rsidR="00785F41" w:rsidRDefault="00772A8E" w:rsidP="00772A8E">
      <w:pPr>
        <w:pStyle w:val="H5Lower"/>
      </w:pPr>
      <w:r>
        <w:t>a.</w:t>
      </w:r>
      <w:r>
        <w:tab/>
      </w:r>
      <w:r w:rsidR="0085219E">
        <w:t>Syntax</w:t>
      </w:r>
    </w:p>
    <w:p w14:paraId="5E945882" w14:textId="77777777" w:rsidR="00772A8E" w:rsidRDefault="00772A8E" w:rsidP="00384B4E">
      <w:pPr>
        <w:pStyle w:val="NormalSS"/>
      </w:pPr>
    </w:p>
    <w:p w14:paraId="6FD079FB" w14:textId="12FA3117" w:rsidR="0085219E" w:rsidRDefault="00772A8E" w:rsidP="00772A8E">
      <w:pPr>
        <w:pStyle w:val="H5Lower"/>
      </w:pPr>
      <w:r>
        <w:t>b</w:t>
      </w:r>
      <w:r>
        <w:t>.</w:t>
      </w:r>
      <w:r>
        <w:tab/>
      </w:r>
      <w:r w:rsidR="0085219E">
        <w:t>Description</w:t>
      </w:r>
    </w:p>
    <w:p w14:paraId="7C144977" w14:textId="77777777" w:rsidR="00772A8E" w:rsidRDefault="00772A8E" w:rsidP="00384B4E">
      <w:pPr>
        <w:pStyle w:val="NormalSS"/>
      </w:pPr>
    </w:p>
    <w:p w14:paraId="7BA28831" w14:textId="41C16A4A" w:rsidR="0085219E" w:rsidRDefault="00772A8E" w:rsidP="00772A8E">
      <w:pPr>
        <w:pStyle w:val="H5Lower"/>
      </w:pPr>
      <w:r>
        <w:t>c</w:t>
      </w:r>
      <w:r>
        <w:t>.</w:t>
      </w:r>
      <w:r>
        <w:tab/>
      </w:r>
      <w:r>
        <w:t>Options</w:t>
      </w:r>
    </w:p>
    <w:p w14:paraId="31535D0E" w14:textId="77777777" w:rsidR="00772A8E" w:rsidRDefault="00772A8E" w:rsidP="00384B4E">
      <w:pPr>
        <w:pStyle w:val="NormalSS"/>
      </w:pPr>
    </w:p>
    <w:p w14:paraId="41D5C198" w14:textId="2D1A883B" w:rsidR="00772A8E" w:rsidRDefault="00772A8E" w:rsidP="00772A8E">
      <w:pPr>
        <w:pStyle w:val="H5Lower"/>
      </w:pPr>
      <w:r>
        <w:t>d</w:t>
      </w:r>
      <w:r>
        <w:t>.</w:t>
      </w:r>
      <w:r>
        <w:tab/>
      </w:r>
      <w:r>
        <w:t>Examples</w:t>
      </w:r>
    </w:p>
    <w:p w14:paraId="6457B944" w14:textId="77777777" w:rsidR="00561227" w:rsidRDefault="00561227" w:rsidP="00384B4E">
      <w:pPr>
        <w:pStyle w:val="NormalSS"/>
      </w:pPr>
    </w:p>
    <w:p w14:paraId="146B4A69" w14:textId="307856EB" w:rsidR="00561227" w:rsidRDefault="000C12BC" w:rsidP="000C12BC">
      <w:pPr>
        <w:pStyle w:val="H4Number"/>
      </w:pPr>
      <w:r>
        <w:t xml:space="preserve">2. </w:t>
      </w:r>
      <w:r w:rsidR="00785F41">
        <w:t>Mata class</w:t>
      </w:r>
    </w:p>
    <w:p w14:paraId="14F08B2C" w14:textId="77777777" w:rsidR="005A4F10" w:rsidRDefault="005A4F10" w:rsidP="00384B4E">
      <w:pPr>
        <w:pStyle w:val="NormalSS"/>
      </w:pPr>
    </w:p>
    <w:p w14:paraId="502BD70D" w14:textId="77777777" w:rsidR="005A4F10" w:rsidRDefault="005A4F10" w:rsidP="00384B4E">
      <w:pPr>
        <w:pStyle w:val="NormalSS"/>
        <w:rPr>
          <w:i/>
          <w:iCs/>
          <w:color w:val="1F497D" w:themeColor="text2"/>
          <w:sz w:val="18"/>
          <w:szCs w:val="18"/>
        </w:rPr>
      </w:pPr>
      <w:r>
        <w:lastRenderedPageBreak/>
        <w:br w:type="page"/>
      </w:r>
    </w:p>
    <w:p w14:paraId="7312566A" w14:textId="39D80DF0" w:rsidR="004C0E6F" w:rsidRDefault="005A4F10" w:rsidP="005A4F10">
      <w:pPr>
        <w:pStyle w:val="MarkforTableTitle"/>
      </w:pPr>
      <w:r>
        <w:lastRenderedPageBreak/>
        <w:t xml:space="preserve">Exhibit </w:t>
      </w:r>
      <w:fldSimple w:instr=" SEQ Exhibit \* ARABIC ">
        <w:r w:rsidR="00B448C9">
          <w:rPr>
            <w:noProof/>
          </w:rPr>
          <w:t>1</w:t>
        </w:r>
      </w:fldSimple>
      <w:r>
        <w:t>. Example of IPW and CBPS methods</w:t>
      </w:r>
    </w:p>
    <w:tbl>
      <w:tblPr>
        <w:tblStyle w:val="TableGrid"/>
        <w:tblW w:w="0" w:type="auto"/>
        <w:tblLook w:val="04A0" w:firstRow="1" w:lastRow="0" w:firstColumn="1" w:lastColumn="0" w:noHBand="0" w:noVBand="1"/>
      </w:tblPr>
      <w:tblGrid>
        <w:gridCol w:w="9350"/>
      </w:tblGrid>
      <w:tr w:rsidR="00C47937" w14:paraId="3CCF9BF6" w14:textId="77777777" w:rsidTr="00C47937">
        <w:tc>
          <w:tcPr>
            <w:tcW w:w="9350" w:type="dxa"/>
          </w:tcPr>
          <w:p w14:paraId="7F2EDF17" w14:textId="0902F962" w:rsidR="00C47937" w:rsidRPr="004853C4" w:rsidRDefault="00C47937" w:rsidP="00C47937">
            <w:pPr>
              <w:pStyle w:val="PlainText"/>
            </w:pPr>
            <w:r w:rsidRPr="004853C4">
              <w:t>.</w:t>
            </w:r>
            <w:r w:rsidR="00316285">
              <w:t> </w:t>
            </w:r>
            <w:r w:rsidRPr="004853C4">
              <w:t>webuse</w:t>
            </w:r>
            <w:r w:rsidR="00316285">
              <w:t> </w:t>
            </w:r>
            <w:r w:rsidRPr="004853C4">
              <w:t>cattaneo2</w:t>
            </w:r>
          </w:p>
          <w:p w14:paraId="44316BF8" w14:textId="7FE5F2D8" w:rsidR="00C47937" w:rsidRPr="004853C4" w:rsidRDefault="00C47937" w:rsidP="00C47937">
            <w:pPr>
              <w:pStyle w:val="PlainText"/>
            </w:pPr>
            <w:r w:rsidRPr="004853C4">
              <w:t>.</w:t>
            </w:r>
            <w:r w:rsidR="00316285">
              <w:t> </w:t>
            </w:r>
            <w:r w:rsidRPr="004853C4">
              <w:t>logit</w:t>
            </w:r>
            <w:r w:rsidR="00316285">
              <w:t> </w:t>
            </w:r>
            <w:r w:rsidRPr="004853C4">
              <w:t>mbsmoke</w:t>
            </w:r>
            <w:r w:rsidR="00316285">
              <w:t> </w:t>
            </w:r>
            <w:r w:rsidRPr="004853C4">
              <w:t>mmarried</w:t>
            </w:r>
            <w:r w:rsidR="00316285">
              <w:t> </w:t>
            </w:r>
            <w:r w:rsidRPr="004853C4">
              <w:t>c.mage##c.mage</w:t>
            </w:r>
            <w:r w:rsidR="00316285">
              <w:t> </w:t>
            </w:r>
            <w:r w:rsidRPr="004853C4">
              <w:t>fbaby</w:t>
            </w:r>
            <w:r w:rsidR="00316285">
              <w:t> </w:t>
            </w:r>
            <w:r w:rsidRPr="004853C4">
              <w:t>medu</w:t>
            </w:r>
          </w:p>
          <w:p w14:paraId="3707D140" w14:textId="47B90B1F" w:rsidR="00C47937" w:rsidRPr="004853C4" w:rsidRDefault="00C47937" w:rsidP="00C47937">
            <w:pPr>
              <w:pStyle w:val="PlainText"/>
            </w:pPr>
            <w:r w:rsidRPr="004853C4">
              <w:t>.</w:t>
            </w:r>
            <w:r w:rsidR="00316285">
              <w:t> </w:t>
            </w:r>
            <w:r w:rsidRPr="004853C4">
              <w:t>cbps</w:t>
            </w:r>
            <w:r w:rsidR="00316285">
              <w:t>  </w:t>
            </w:r>
            <w:r w:rsidRPr="004853C4">
              <w:t>mbsmoke</w:t>
            </w:r>
            <w:r w:rsidR="00316285">
              <w:t> </w:t>
            </w:r>
            <w:r w:rsidRPr="004853C4">
              <w:t>mmarried</w:t>
            </w:r>
            <w:r w:rsidR="00316285">
              <w:t> </w:t>
            </w:r>
            <w:r w:rsidRPr="004853C4">
              <w:t>c.mage##c.mage</w:t>
            </w:r>
            <w:r w:rsidR="00316285">
              <w:t> </w:t>
            </w:r>
            <w:r w:rsidRPr="004853C4">
              <w:t>fbaby</w:t>
            </w:r>
            <w:r w:rsidR="00316285">
              <w:t> </w:t>
            </w:r>
            <w:r w:rsidRPr="004853C4">
              <w:t>medu,</w:t>
            </w:r>
            <w:r w:rsidR="00316285">
              <w:t> </w:t>
            </w:r>
            <w:r w:rsidRPr="004853C4">
              <w:t>att</w:t>
            </w:r>
            <w:r w:rsidR="00316285">
              <w:t> </w:t>
            </w:r>
            <w:r w:rsidRPr="004853C4">
              <w:t>logit</w:t>
            </w:r>
          </w:p>
          <w:p w14:paraId="41F35B04" w14:textId="77777777" w:rsidR="00C47937" w:rsidRPr="005A4F10" w:rsidRDefault="00C47937" w:rsidP="00C47937">
            <w:pPr>
              <w:pStyle w:val="PlainText"/>
            </w:pPr>
            <w:r w:rsidRPr="005A4F10">
              <w:t>--------------------------------------------------------------------------</w:t>
            </w:r>
          </w:p>
          <w:p w14:paraId="2FF78F55" w14:textId="5360FAA6" w:rsidR="00C47937" w:rsidRDefault="00316285" w:rsidP="00C47937">
            <w:pPr>
              <w:pStyle w:val="PlainText"/>
            </w:pPr>
            <w:r>
              <w:t>                                                       </w:t>
            </w:r>
            <w:r w:rsidR="00C47937" w:rsidRPr="005A4F10">
              <w:t>(1)</w:t>
            </w:r>
            <w:r>
              <w:t>          </w:t>
            </w:r>
            <w:r w:rsidR="00C47937" w:rsidRPr="005A4F10">
              <w:t>(</w:t>
            </w:r>
            <w:r w:rsidR="00C47937">
              <w:t>2</w:t>
            </w:r>
            <w:r w:rsidR="00C47937" w:rsidRPr="005A4F10">
              <w:t>)</w:t>
            </w:r>
          </w:p>
          <w:p w14:paraId="4742726A" w14:textId="53981BFD" w:rsidR="00C47937" w:rsidRDefault="00C47937" w:rsidP="00C47937">
            <w:pPr>
              <w:pStyle w:val="PlainText"/>
            </w:pPr>
            <w:r w:rsidRPr="005A4F10">
              <w:t>Covariate</w:t>
            </w:r>
            <w:r w:rsidR="00316285">
              <w:t>                     </w:t>
            </w:r>
            <w:r w:rsidRPr="005A4F10">
              <w:t>Variable</w:t>
            </w:r>
            <w:r w:rsidR="00316285">
              <w:t> </w:t>
            </w:r>
            <w:r w:rsidRPr="005A4F10">
              <w:t>name</w:t>
            </w:r>
            <w:r w:rsidR="00316285">
              <w:t>            </w:t>
            </w:r>
            <w:r w:rsidRPr="005A4F10">
              <w:t>IPW</w:t>
            </w:r>
            <w:r w:rsidR="00316285">
              <w:t>         </w:t>
            </w:r>
            <w:r w:rsidRPr="005A4F10">
              <w:t>CBPS</w:t>
            </w:r>
          </w:p>
          <w:p w14:paraId="5B2C31BC" w14:textId="77777777" w:rsidR="00C47937" w:rsidRPr="005A4F10" w:rsidRDefault="00C47937" w:rsidP="00C47937">
            <w:pPr>
              <w:pStyle w:val="PlainText"/>
            </w:pPr>
            <w:r w:rsidRPr="005A4F10">
              <w:t>--------------------------------------------------------------------------</w:t>
            </w:r>
          </w:p>
          <w:p w14:paraId="497CE259" w14:textId="450D9E92" w:rsidR="00C47937" w:rsidRDefault="00C47937" w:rsidP="00C47937">
            <w:pPr>
              <w:pStyle w:val="PlainText"/>
            </w:pPr>
            <w:r w:rsidRPr="005A4F10">
              <w:t>Mother</w:t>
            </w:r>
            <w:r w:rsidR="00316285">
              <w:t> </w:t>
            </w:r>
            <w:r w:rsidRPr="005A4F10">
              <w:t>married</w:t>
            </w:r>
            <w:r w:rsidR="00316285">
              <w:t>                </w:t>
            </w:r>
            <w:r w:rsidRPr="005A4F10">
              <w:t>mmarried</w:t>
            </w:r>
            <w:r w:rsidR="00316285">
              <w:t>              </w:t>
            </w:r>
            <w:r w:rsidRPr="005A4F10">
              <w:t>-1.146</w:t>
            </w:r>
            <w:r w:rsidR="00316285">
              <w:t>       </w:t>
            </w:r>
            <w:r w:rsidRPr="005A4F10">
              <w:t>-1.188</w:t>
            </w:r>
          </w:p>
          <w:p w14:paraId="57043D22" w14:textId="7729E556" w:rsidR="00C47937" w:rsidRDefault="00316285" w:rsidP="00C47937">
            <w:pPr>
              <w:pStyle w:val="PlainText"/>
            </w:pPr>
            <w:r>
              <w:t>                                                  </w:t>
            </w:r>
            <w:r w:rsidR="00C47937" w:rsidRPr="005A4F10">
              <w:t>(-12.47)</w:t>
            </w:r>
            <w:r>
              <w:t>     </w:t>
            </w:r>
            <w:r w:rsidR="00C47937" w:rsidRPr="005A4F10">
              <w:t>(-12.47)</w:t>
            </w:r>
          </w:p>
          <w:p w14:paraId="58AA2228" w14:textId="77777777" w:rsidR="00C47937" w:rsidRPr="005A4F10" w:rsidRDefault="00C47937" w:rsidP="00C47937">
            <w:pPr>
              <w:pStyle w:val="PlainText"/>
            </w:pPr>
          </w:p>
          <w:p w14:paraId="11ED4C73" w14:textId="1EE05D60" w:rsidR="00C47937" w:rsidRDefault="00C47937" w:rsidP="00C47937">
            <w:pPr>
              <w:pStyle w:val="PlainText"/>
            </w:pPr>
            <w:r w:rsidRPr="005A4F10">
              <w:t>Mother's</w:t>
            </w:r>
            <w:r w:rsidR="00316285">
              <w:t> </w:t>
            </w:r>
            <w:r w:rsidRPr="005A4F10">
              <w:t>age</w:t>
            </w:r>
            <w:r w:rsidR="00316285">
              <w:t> </w:t>
            </w:r>
            <w:r w:rsidRPr="005A4F10">
              <w:t>(years)</w:t>
            </w:r>
            <w:r w:rsidR="00316285">
              <w:t>          </w:t>
            </w:r>
            <w:r w:rsidRPr="005A4F10">
              <w:t>mage</w:t>
            </w:r>
            <w:r w:rsidR="00316285">
              <w:t>                   </w:t>
            </w:r>
            <w:r w:rsidRPr="005A4F10">
              <w:t>0.322</w:t>
            </w:r>
            <w:r w:rsidR="00316285">
              <w:t>        </w:t>
            </w:r>
            <w:r w:rsidRPr="005A4F10">
              <w:t>0.327</w:t>
            </w:r>
          </w:p>
          <w:p w14:paraId="579A8B2D" w14:textId="20FC6A93" w:rsidR="00C47937" w:rsidRDefault="00316285" w:rsidP="00C47937">
            <w:pPr>
              <w:pStyle w:val="PlainText"/>
            </w:pPr>
            <w:r>
              <w:t>                                                    </w:t>
            </w:r>
            <w:r w:rsidR="00C47937" w:rsidRPr="005A4F10">
              <w:t>(5.04)</w:t>
            </w:r>
            <w:r>
              <w:t>       </w:t>
            </w:r>
            <w:r w:rsidR="00C47937" w:rsidRPr="005A4F10">
              <w:t>(5.11)</w:t>
            </w:r>
          </w:p>
          <w:p w14:paraId="5EDA2E6A" w14:textId="77777777" w:rsidR="00C47937" w:rsidRPr="005A4F10" w:rsidRDefault="00C47937" w:rsidP="00C47937">
            <w:pPr>
              <w:pStyle w:val="PlainText"/>
            </w:pPr>
          </w:p>
          <w:p w14:paraId="73337604" w14:textId="2767A9DA" w:rsidR="00C47937" w:rsidRDefault="00C47937" w:rsidP="00C47937">
            <w:pPr>
              <w:pStyle w:val="PlainText"/>
            </w:pPr>
            <w:r w:rsidRPr="005A4F10">
              <w:t>Mother's</w:t>
            </w:r>
            <w:r w:rsidR="00316285">
              <w:t> </w:t>
            </w:r>
            <w:r w:rsidRPr="005A4F10">
              <w:t>age,</w:t>
            </w:r>
            <w:r w:rsidR="00316285">
              <w:t> </w:t>
            </w:r>
            <w:r w:rsidRPr="005A4F10">
              <w:t>squared</w:t>
            </w:r>
            <w:r w:rsidR="00316285">
              <w:t>         </w:t>
            </w:r>
            <w:r w:rsidRPr="005A4F10">
              <w:t>c.mage#c.mage</w:t>
            </w:r>
            <w:r w:rsidR="00316285">
              <w:t>       </w:t>
            </w:r>
            <w:r w:rsidRPr="005A4F10">
              <w:t>-0.00604</w:t>
            </w:r>
            <w:r w:rsidR="00316285">
              <w:t>     </w:t>
            </w:r>
            <w:r w:rsidRPr="005A4F10">
              <w:t>-0.00620</w:t>
            </w:r>
          </w:p>
          <w:p w14:paraId="18436BAB" w14:textId="195152F9" w:rsidR="00C47937" w:rsidRDefault="00316285" w:rsidP="00C47937">
            <w:pPr>
              <w:pStyle w:val="PlainText"/>
            </w:pPr>
            <w:r>
              <w:t>                                                   </w:t>
            </w:r>
            <w:r w:rsidR="00C47937" w:rsidRPr="005A4F10">
              <w:t>(-5.09)</w:t>
            </w:r>
            <w:r>
              <w:t>      </w:t>
            </w:r>
            <w:r w:rsidR="00C47937" w:rsidRPr="005A4F10">
              <w:t>(-5.17)</w:t>
            </w:r>
          </w:p>
          <w:p w14:paraId="6D864E78" w14:textId="77777777" w:rsidR="00C47937" w:rsidRPr="005A4F10" w:rsidRDefault="00C47937" w:rsidP="00C47937">
            <w:pPr>
              <w:pStyle w:val="PlainText"/>
            </w:pPr>
          </w:p>
          <w:p w14:paraId="547D3925" w14:textId="17EB7A07" w:rsidR="00C47937" w:rsidRDefault="00C47937" w:rsidP="00C47937">
            <w:pPr>
              <w:pStyle w:val="PlainText"/>
            </w:pPr>
            <w:r w:rsidRPr="005A4F10">
              <w:t>First</w:t>
            </w:r>
            <w:r w:rsidR="00316285">
              <w:t> </w:t>
            </w:r>
            <w:r w:rsidRPr="005A4F10">
              <w:t>baby</w:t>
            </w:r>
            <w:r w:rsidR="00316285">
              <w:t>                    </w:t>
            </w:r>
            <w:r w:rsidRPr="005A4F10">
              <w:t>fbaby</w:t>
            </w:r>
            <w:r w:rsidR="00316285">
              <w:t>                 </w:t>
            </w:r>
            <w:r w:rsidRPr="005A4F10">
              <w:t>-0.386</w:t>
            </w:r>
            <w:r w:rsidR="00316285">
              <w:t>       </w:t>
            </w:r>
            <w:r w:rsidRPr="005A4F10">
              <w:t>-0.403</w:t>
            </w:r>
          </w:p>
          <w:p w14:paraId="63061B7A" w14:textId="3A7BA268" w:rsidR="00C47937" w:rsidRDefault="00316285" w:rsidP="00C47937">
            <w:pPr>
              <w:pStyle w:val="PlainText"/>
            </w:pPr>
            <w:r>
              <w:t>                                                   </w:t>
            </w:r>
            <w:r w:rsidR="00C47937" w:rsidRPr="005A4F10">
              <w:t>(-4.39)</w:t>
            </w:r>
            <w:r>
              <w:t>      </w:t>
            </w:r>
            <w:r w:rsidR="00C47937" w:rsidRPr="005A4F10">
              <w:t>(-4.54)</w:t>
            </w:r>
          </w:p>
          <w:p w14:paraId="7C590BC1" w14:textId="77777777" w:rsidR="00C47937" w:rsidRPr="005A4F10" w:rsidRDefault="00C47937" w:rsidP="00C47937">
            <w:pPr>
              <w:pStyle w:val="PlainText"/>
            </w:pPr>
          </w:p>
          <w:p w14:paraId="7F24F5A7" w14:textId="382944D3" w:rsidR="00C47937" w:rsidRDefault="00C47937" w:rsidP="00C47937">
            <w:pPr>
              <w:pStyle w:val="PlainText"/>
            </w:pPr>
            <w:r w:rsidRPr="005A4F10">
              <w:t>Mother's</w:t>
            </w:r>
            <w:r w:rsidR="00316285">
              <w:t> </w:t>
            </w:r>
            <w:r w:rsidRPr="005A4F10">
              <w:t>education</w:t>
            </w:r>
            <w:r w:rsidR="00316285">
              <w:t> </w:t>
            </w:r>
            <w:r w:rsidRPr="005A4F10">
              <w:t>(years)</w:t>
            </w:r>
            <w:r w:rsidR="00316285">
              <w:t>    </w:t>
            </w:r>
            <w:r w:rsidRPr="005A4F10">
              <w:t>medu</w:t>
            </w:r>
            <w:r w:rsidR="00316285">
              <w:t>                  </w:t>
            </w:r>
            <w:r w:rsidRPr="005A4F10">
              <w:t>-0.142</w:t>
            </w:r>
            <w:r w:rsidR="00316285">
              <w:t>       </w:t>
            </w:r>
            <w:r w:rsidRPr="005A4F10">
              <w:t>-0.105</w:t>
            </w:r>
          </w:p>
          <w:p w14:paraId="47F10253" w14:textId="1CA2382A" w:rsidR="00C47937" w:rsidRDefault="00316285" w:rsidP="00C47937">
            <w:pPr>
              <w:pStyle w:val="PlainText"/>
            </w:pPr>
            <w:r>
              <w:t>                                                   </w:t>
            </w:r>
            <w:r w:rsidR="00C47937" w:rsidRPr="005A4F10">
              <w:t>(-8.20)</w:t>
            </w:r>
            <w:r>
              <w:t>      </w:t>
            </w:r>
            <w:r w:rsidR="00C47937" w:rsidRPr="005A4F10">
              <w:t>(-8.01)</w:t>
            </w:r>
          </w:p>
          <w:p w14:paraId="03F31155" w14:textId="77777777" w:rsidR="00C47937" w:rsidRDefault="00C47937" w:rsidP="00C47937">
            <w:pPr>
              <w:pStyle w:val="PlainText"/>
            </w:pPr>
          </w:p>
          <w:p w14:paraId="1EECA1ED" w14:textId="63AF3C65" w:rsidR="00C47937" w:rsidRDefault="00C47937" w:rsidP="00C47937">
            <w:pPr>
              <w:pStyle w:val="PlainText"/>
            </w:pPr>
            <w:r w:rsidRPr="005A4F10">
              <w:t>Constant</w:t>
            </w:r>
            <w:r w:rsidR="00316285">
              <w:t>                      </w:t>
            </w:r>
            <w:r w:rsidRPr="005A4F10">
              <w:t>_cons</w:t>
            </w:r>
            <w:r w:rsidR="00316285">
              <w:t>                 </w:t>
            </w:r>
            <w:r w:rsidRPr="005A4F10">
              <w:t>-2.951</w:t>
            </w:r>
            <w:r w:rsidR="00316285">
              <w:t>       </w:t>
            </w:r>
            <w:r w:rsidRPr="005A4F10">
              <w:t>-3.400</w:t>
            </w:r>
          </w:p>
          <w:p w14:paraId="770CD5D7" w14:textId="69D20472" w:rsidR="00C47937" w:rsidRDefault="00316285" w:rsidP="00C47937">
            <w:pPr>
              <w:pStyle w:val="PlainText"/>
            </w:pPr>
            <w:r>
              <w:t>                                                   </w:t>
            </w:r>
            <w:r w:rsidR="00C47937" w:rsidRPr="005A4F10">
              <w:t>(-3.64)</w:t>
            </w:r>
            <w:r>
              <w:t>      </w:t>
            </w:r>
            <w:r w:rsidR="00C47937" w:rsidRPr="005A4F10">
              <w:t>(-4.19)</w:t>
            </w:r>
          </w:p>
          <w:p w14:paraId="427483A7" w14:textId="77777777" w:rsidR="00C47937" w:rsidRPr="005A4F10" w:rsidRDefault="00C47937" w:rsidP="00C47937">
            <w:pPr>
              <w:pStyle w:val="PlainText"/>
            </w:pPr>
            <w:r w:rsidRPr="005A4F10">
              <w:t>--------------------------------------------------------------------------</w:t>
            </w:r>
          </w:p>
          <w:p w14:paraId="0AEB82E6" w14:textId="009E180F" w:rsidR="00C47937" w:rsidRPr="005A4F10" w:rsidRDefault="00C47937" w:rsidP="00C47937">
            <w:pPr>
              <w:pStyle w:val="PlainText"/>
            </w:pPr>
            <w:r w:rsidRPr="005A4F10">
              <w:t>Sample</w:t>
            </w:r>
            <w:r w:rsidR="00316285">
              <w:t> </w:t>
            </w:r>
            <w:r w:rsidRPr="005A4F10">
              <w:t>size</w:t>
            </w:r>
            <w:r w:rsidR="00316285">
              <w:t>                   </w:t>
            </w:r>
            <w:r w:rsidRPr="005A4F10">
              <w:t>N</w:t>
            </w:r>
            <w:r w:rsidR="00316285">
              <w:t>                       </w:t>
            </w:r>
            <w:r w:rsidRPr="005A4F10">
              <w:t>4642</w:t>
            </w:r>
            <w:r w:rsidR="00316285">
              <w:t>         </w:t>
            </w:r>
            <w:r w:rsidRPr="005A4F10">
              <w:t>4642</w:t>
            </w:r>
          </w:p>
          <w:p w14:paraId="0809743F" w14:textId="77777777" w:rsidR="00C47937" w:rsidRPr="005A4F10" w:rsidRDefault="00C47937" w:rsidP="00C47937">
            <w:pPr>
              <w:pStyle w:val="PlainText"/>
            </w:pPr>
            <w:r w:rsidRPr="005A4F10">
              <w:t>--------------------------------------------------------------------------</w:t>
            </w:r>
          </w:p>
          <w:p w14:paraId="6DBD3B53" w14:textId="52F3A141" w:rsidR="00C47937" w:rsidRDefault="00C47937" w:rsidP="00C47937">
            <w:pPr>
              <w:pStyle w:val="PlainText"/>
            </w:pPr>
            <w:r w:rsidRPr="005A4F10">
              <w:t>Imbalance</w:t>
            </w:r>
            <w:r w:rsidR="00316285">
              <w:t>                     </w:t>
            </w:r>
            <w:r w:rsidRPr="005A4F10">
              <w:t>imbalance_atet</w:t>
            </w:r>
            <w:r w:rsidR="00316285">
              <w:t>         </w:t>
            </w:r>
            <w:r w:rsidRPr="005A4F10">
              <w:t>0.203</w:t>
            </w:r>
            <w:r w:rsidR="00316285">
              <w:t>        </w:t>
            </w:r>
            <w:r w:rsidRPr="005A4F10">
              <w:t>0.000</w:t>
            </w:r>
          </w:p>
          <w:p w14:paraId="0F99BFF7" w14:textId="77777777" w:rsidR="00C47937" w:rsidRPr="005A4F10" w:rsidRDefault="00C47937" w:rsidP="00C47937">
            <w:pPr>
              <w:pStyle w:val="PlainText"/>
            </w:pPr>
            <w:r w:rsidRPr="005A4F10">
              <w:t>--------------------------------------------------------------------------</w:t>
            </w:r>
          </w:p>
          <w:p w14:paraId="18660DEC" w14:textId="3133DF4A" w:rsidR="00C47937" w:rsidRDefault="00C47937" w:rsidP="00C47937">
            <w:pPr>
              <w:pStyle w:val="PlainText"/>
            </w:pPr>
            <w:r>
              <w:t>t</w:t>
            </w:r>
            <w:r w:rsidR="00316285">
              <w:t> </w:t>
            </w:r>
            <w:r>
              <w:t>statistics</w:t>
            </w:r>
            <w:r w:rsidR="00316285">
              <w:t> </w:t>
            </w:r>
            <w:r>
              <w:t>in</w:t>
            </w:r>
            <w:r w:rsidR="00316285">
              <w:t> </w:t>
            </w:r>
            <w:r>
              <w:t>parentheses.</w:t>
            </w:r>
            <w:r w:rsidR="00316285">
              <w:t> </w:t>
            </w:r>
            <w:r>
              <w:t>The</w:t>
            </w:r>
            <w:r w:rsidR="00316285">
              <w:t> </w:t>
            </w:r>
            <w:r>
              <w:t>data</w:t>
            </w:r>
            <w:r w:rsidR="00316285">
              <w:t> </w:t>
            </w:r>
            <w:r>
              <w:t>is</w:t>
            </w:r>
            <w:r w:rsidR="00316285">
              <w:t> </w:t>
            </w:r>
            <w:r>
              <w:t>from</w:t>
            </w:r>
            <w:r w:rsidR="00316285">
              <w:t> </w:t>
            </w:r>
            <w:r>
              <w:t>Cattaneo</w:t>
            </w:r>
            <w:r w:rsidR="00316285">
              <w:t> </w:t>
            </w:r>
            <w:r>
              <w:fldChar w:fldCharType="begin"/>
            </w:r>
            <w:r>
              <w:instrText xml:space="preserve"> ADDIN ZOTERO_ITEM CSL_CITATION {"citationID":"hB2gAJUw","properties":{"formattedCitation":"(2010)","plainCitation":"(2010)"},"citationItems":[{"id":5805,"uris":["http://zotero.org/users/11431/items/SAB4R2IP"],"uri":["http://zotero.org/users/11431/items/SAB4R2IP"],"itemData":{"id":5805,"type":"article-journal","title":"Efficient semiparametric estimation of multi-valued treatment effects under ignorability","container-title":"Journal of Econometrics","page":"138-154","volume":"155","issue":"2","DOI":"10.1016/j.jeconom.2009.09.023","author":[{"family":"Cattaneo","given":"Matias D."}],"issued":{"date-parts":[["2010"]]}},"suppress-author":true}],"schema":"https://github.com/citation-style-language/schema/raw/master/csl-citation.json"} </w:instrText>
            </w:r>
            <w:r>
              <w:fldChar w:fldCharType="separate"/>
            </w:r>
            <w:r w:rsidRPr="00C47937">
              <w:t>(2010)</w:t>
            </w:r>
            <w:r>
              <w:fldChar w:fldCharType="end"/>
            </w:r>
            <w:r>
              <w:t>.</w:t>
            </w:r>
          </w:p>
          <w:p w14:paraId="5799A805" w14:textId="1E30CA23" w:rsidR="00C47937" w:rsidRDefault="00C47937" w:rsidP="00C47937">
            <w:pPr>
              <w:pStyle w:val="NormalSScontinued"/>
            </w:pPr>
            <w:r>
              <w:rPr>
                <w:noProof/>
              </w:rPr>
              <w:drawing>
                <wp:inline distT="0" distB="0" distL="0" distR="0" wp14:anchorId="50C76B6B" wp14:editId="0D70C563">
                  <wp:extent cx="2128723" cy="2139950"/>
                  <wp:effectExtent l="0" t="0" r="5080" b="0"/>
                  <wp:docPr id="2" name="love plot CBPS versus IP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ve plot CBPS versus IPW.wmf"/>
                          <pic:cNvPicPr/>
                        </pic:nvPicPr>
                        <pic:blipFill rotWithShape="1">
                          <a:blip r:embed="rId11" r:link="rId12" cstate="print">
                            <a:extLst>
                              <a:ext uri="{28A0092B-C50C-407E-A947-70E740481C1C}">
                                <a14:useLocalDpi xmlns:a14="http://schemas.microsoft.com/office/drawing/2010/main" val="0"/>
                              </a:ext>
                            </a:extLst>
                          </a:blip>
                          <a:srcRect r="64185"/>
                          <a:stretch/>
                        </pic:blipFill>
                        <pic:spPr bwMode="auto">
                          <a:xfrm>
                            <a:off x="0" y="0"/>
                            <a:ext cx="2128723" cy="21399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510E74" wp14:editId="52A4476A">
                  <wp:extent cx="1861719" cy="2139950"/>
                  <wp:effectExtent l="0" t="0" r="5715" b="0"/>
                  <wp:docPr id="6" name="love plot CBPS versus IP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ve plot CBPS versus IPW.wmf"/>
                          <pic:cNvPicPr/>
                        </pic:nvPicPr>
                        <pic:blipFill rotWithShape="1">
                          <a:blip r:embed="rId11" r:link="rId12" cstate="print">
                            <a:extLst>
                              <a:ext uri="{28A0092B-C50C-407E-A947-70E740481C1C}">
                                <a14:useLocalDpi xmlns:a14="http://schemas.microsoft.com/office/drawing/2010/main" val="0"/>
                              </a:ext>
                            </a:extLst>
                          </a:blip>
                          <a:srcRect l="68677"/>
                          <a:stretch/>
                        </pic:blipFill>
                        <pic:spPr bwMode="auto">
                          <a:xfrm>
                            <a:off x="0" y="0"/>
                            <a:ext cx="1861719" cy="2139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7EA904" w14:textId="77777777" w:rsidR="00C47937" w:rsidRPr="00C47937" w:rsidRDefault="00C47937" w:rsidP="00C47937">
      <w:pPr>
        <w:pStyle w:val="NormalSScontinued"/>
      </w:pPr>
    </w:p>
    <w:p w14:paraId="09C28427" w14:textId="481C4278" w:rsidR="004853C4" w:rsidRDefault="004853C4" w:rsidP="004853C4">
      <w:pPr>
        <w:pStyle w:val="PlainText"/>
      </w:pPr>
      <w:r>
        <w:br w:type="page"/>
      </w:r>
    </w:p>
    <w:p w14:paraId="218A0A29" w14:textId="7AE5E417" w:rsidR="00561227" w:rsidRDefault="000C12BC" w:rsidP="000C12BC">
      <w:pPr>
        <w:pStyle w:val="H3AlphaNoTOC"/>
      </w:pPr>
      <w:r>
        <w:lastRenderedPageBreak/>
        <w:t>Endnotes</w:t>
      </w:r>
    </w:p>
    <w:p w14:paraId="5873E90B" w14:textId="77777777" w:rsidR="000C12BC" w:rsidRDefault="000C12BC" w:rsidP="000C12BC">
      <w:pPr>
        <w:pStyle w:val="H3AlphaNoTOC"/>
        <w:sectPr w:rsidR="000C12BC" w:rsidSect="00C1478C">
          <w:endnotePr>
            <w:numFmt w:val="decimal"/>
          </w:endnotePr>
          <w:type w:val="continuous"/>
          <w:pgSz w:w="12240" w:h="15840" w:code="1"/>
          <w:pgMar w:top="2880" w:right="1440" w:bottom="1080" w:left="1440" w:header="1440" w:footer="720" w:gutter="0"/>
          <w:paperSrc w:first="3" w:other="3"/>
          <w:cols w:space="720"/>
          <w:titlePg/>
        </w:sectPr>
      </w:pPr>
    </w:p>
    <w:p w14:paraId="67EDF8F7" w14:textId="393C42D4" w:rsidR="00525E4A" w:rsidRPr="000C12BC" w:rsidRDefault="00525E4A" w:rsidP="000C12BC">
      <w:pPr>
        <w:pStyle w:val="H3AlphaNoTOC"/>
      </w:pPr>
      <w:r w:rsidRPr="000C12BC">
        <w:lastRenderedPageBreak/>
        <w:t>References</w:t>
      </w:r>
    </w:p>
    <w:p w14:paraId="57AE12EA" w14:textId="77777777" w:rsidR="006F3EC8" w:rsidRPr="006F3EC8" w:rsidRDefault="00525E4A" w:rsidP="006F3EC8">
      <w:pPr>
        <w:pStyle w:val="Bibliography"/>
      </w:pPr>
      <w:r>
        <w:fldChar w:fldCharType="begin"/>
      </w:r>
      <w:r w:rsidR="006F3EC8">
        <w:instrText xml:space="preserve"> ADDIN ZOTERO_BIBL {"custom":[]} CSL_BIBLIOGRAPHY </w:instrText>
      </w:r>
      <w:r>
        <w:fldChar w:fldCharType="separate"/>
      </w:r>
      <w:r w:rsidR="006F3EC8" w:rsidRPr="006F3EC8">
        <w:t xml:space="preserve">Busso, M., J. DiNardo, and J. McCrary. 2014. “New Evidence on the Finite Sample Properties of Propensity Score Reweighting and Matching Estimators.” </w:t>
      </w:r>
      <w:r w:rsidR="006F3EC8" w:rsidRPr="006F3EC8">
        <w:rPr>
          <w:i/>
          <w:iCs/>
        </w:rPr>
        <w:t>Review of Economics and Statistics</w:t>
      </w:r>
      <w:r w:rsidR="006F3EC8" w:rsidRPr="006F3EC8">
        <w:t>, 96(5): 885–897, doi:10.1162/REST_a_00431.</w:t>
      </w:r>
    </w:p>
    <w:p w14:paraId="4C186CD4" w14:textId="77777777" w:rsidR="006F3EC8" w:rsidRPr="006F3EC8" w:rsidRDefault="006F3EC8" w:rsidP="006F3EC8">
      <w:pPr>
        <w:pStyle w:val="Bibliography"/>
      </w:pPr>
      <w:r w:rsidRPr="006F3EC8">
        <w:t xml:space="preserve">Cattaneo, M. D. 2010. “Efficient Semiparametric Estimation of Multi-Valued Treatment Effects under Ignorability.” </w:t>
      </w:r>
      <w:r w:rsidRPr="006F3EC8">
        <w:rPr>
          <w:i/>
          <w:iCs/>
        </w:rPr>
        <w:t>Journal of Econometrics</w:t>
      </w:r>
      <w:r w:rsidRPr="006F3EC8">
        <w:t>, 155(2): 138–154, doi:10.1016/j.jeconom.2009.09.023.</w:t>
      </w:r>
    </w:p>
    <w:p w14:paraId="6013E857" w14:textId="77777777" w:rsidR="006F3EC8" w:rsidRPr="006F3EC8" w:rsidRDefault="006F3EC8" w:rsidP="006F3EC8">
      <w:pPr>
        <w:pStyle w:val="Bibliography"/>
      </w:pPr>
      <w:r w:rsidRPr="006F3EC8">
        <w:t xml:space="preserve">Crump, R. K., V. J. Hotz, G. W. Imbens, and O. A. Mitnik. 2009. “Dealing with Limited Overlap in Estimation of Average Treatment Effects.” </w:t>
      </w:r>
      <w:r w:rsidRPr="006F3EC8">
        <w:rPr>
          <w:i/>
          <w:iCs/>
        </w:rPr>
        <w:t>Biometrika</w:t>
      </w:r>
      <w:r w:rsidRPr="006F3EC8">
        <w:t>, 96(1): 187–199, doi:10.1093/biomet/asn055.</w:t>
      </w:r>
    </w:p>
    <w:p w14:paraId="76C53DF3" w14:textId="77777777" w:rsidR="006F3EC8" w:rsidRPr="006F3EC8" w:rsidRDefault="006F3EC8" w:rsidP="006F3EC8">
      <w:pPr>
        <w:pStyle w:val="Bibliography"/>
      </w:pPr>
      <w:r w:rsidRPr="006F3EC8">
        <w:t xml:space="preserve">Dehejia, R. H. and S. Wahba. 2002. “Propensity Score-Matching Methods for Nonexperimental Causal Studies.” </w:t>
      </w:r>
      <w:r w:rsidRPr="006F3EC8">
        <w:rPr>
          <w:i/>
          <w:iCs/>
        </w:rPr>
        <w:t>Review of Economics and Statistics</w:t>
      </w:r>
      <w:r w:rsidRPr="006F3EC8">
        <w:t>, 84(1): 151–161, doi:10.1162/003465302317331982.</w:t>
      </w:r>
    </w:p>
    <w:p w14:paraId="07E68625" w14:textId="77777777" w:rsidR="006F3EC8" w:rsidRPr="006F3EC8" w:rsidRDefault="006F3EC8" w:rsidP="006F3EC8">
      <w:pPr>
        <w:pStyle w:val="Bibliography"/>
      </w:pPr>
      <w:r w:rsidRPr="006F3EC8">
        <w:t>Guo, S. and M. W. Fraser. 2010. Propensity Score Analysis: Statistical Methods and Applications, Thousand Oaks, CA: SAGE Publications.</w:t>
      </w:r>
    </w:p>
    <w:p w14:paraId="31B4FE74" w14:textId="77777777" w:rsidR="006F3EC8" w:rsidRPr="006F3EC8" w:rsidRDefault="006F3EC8" w:rsidP="006F3EC8">
      <w:pPr>
        <w:pStyle w:val="Bibliography"/>
      </w:pPr>
      <w:r w:rsidRPr="006F3EC8">
        <w:t xml:space="preserve">Hansen, L. P. 1982. “Large Sample Properties of Generalized Method of Moments Estimators.” </w:t>
      </w:r>
      <w:r w:rsidRPr="006F3EC8">
        <w:rPr>
          <w:i/>
          <w:iCs/>
        </w:rPr>
        <w:t>Econometrica</w:t>
      </w:r>
      <w:r w:rsidRPr="006F3EC8">
        <w:t>, 50(4): 1029–1054, doi:10.2307/1912775.</w:t>
      </w:r>
    </w:p>
    <w:p w14:paraId="079266C9" w14:textId="77777777" w:rsidR="006F3EC8" w:rsidRPr="006F3EC8" w:rsidRDefault="006F3EC8" w:rsidP="006F3EC8">
      <w:pPr>
        <w:pStyle w:val="Bibliography"/>
      </w:pPr>
      <w:r w:rsidRPr="006F3EC8">
        <w:t xml:space="preserve">Hirano, K., G. W. Imbens, and G. Ridder. 2003. “Efficient Estimation of Average Treatment Effects Using the Estimated Propensity Score.” </w:t>
      </w:r>
      <w:r w:rsidRPr="006F3EC8">
        <w:rPr>
          <w:i/>
          <w:iCs/>
        </w:rPr>
        <w:t>Econometrica</w:t>
      </w:r>
      <w:r w:rsidRPr="006F3EC8">
        <w:t>, 71(4): 1161–1189.</w:t>
      </w:r>
    </w:p>
    <w:p w14:paraId="167DDACE" w14:textId="77777777" w:rsidR="006F3EC8" w:rsidRPr="006F3EC8" w:rsidRDefault="006F3EC8" w:rsidP="006F3EC8">
      <w:pPr>
        <w:pStyle w:val="Bibliography"/>
      </w:pPr>
      <w:r w:rsidRPr="006F3EC8">
        <w:t xml:space="preserve">Horvitz, D. G. and D. J. Thompson. 1952. “A Generalization of Sampling Without Replacement from a Finite Universe.” </w:t>
      </w:r>
      <w:r w:rsidRPr="006F3EC8">
        <w:rPr>
          <w:i/>
          <w:iCs/>
        </w:rPr>
        <w:t>Journal of the American Statistical Association</w:t>
      </w:r>
      <w:r w:rsidRPr="006F3EC8">
        <w:t>, 47(260): 663–685, doi:10.1080/01621459.1952.10483446.</w:t>
      </w:r>
    </w:p>
    <w:p w14:paraId="753FC3A2" w14:textId="77777777" w:rsidR="006F3EC8" w:rsidRPr="006F3EC8" w:rsidRDefault="006F3EC8" w:rsidP="006F3EC8">
      <w:pPr>
        <w:pStyle w:val="Bibliography"/>
      </w:pPr>
      <w:r w:rsidRPr="006F3EC8">
        <w:t xml:space="preserve">Huber, M., M. Lechner, and C. Wunsch. 2013. “The Performance of Estimators Based on the Propensity Score.” </w:t>
      </w:r>
      <w:r w:rsidRPr="006F3EC8">
        <w:rPr>
          <w:i/>
          <w:iCs/>
        </w:rPr>
        <w:t>Journal of Econometrics</w:t>
      </w:r>
      <w:r w:rsidRPr="006F3EC8">
        <w:t>, 175(1): 1–21, doi:10.1016/j.jeconom.2012.11.006.</w:t>
      </w:r>
    </w:p>
    <w:p w14:paraId="2A4123E6" w14:textId="77777777" w:rsidR="006F3EC8" w:rsidRPr="006F3EC8" w:rsidRDefault="006F3EC8" w:rsidP="006F3EC8">
      <w:pPr>
        <w:pStyle w:val="Bibliography"/>
      </w:pPr>
      <w:r w:rsidRPr="006F3EC8">
        <w:t xml:space="preserve">Imai, K. and M. Ratkovic. 2014. “Covariate Balancing Propensity Score.” </w:t>
      </w:r>
      <w:r w:rsidRPr="006F3EC8">
        <w:rPr>
          <w:i/>
          <w:iCs/>
        </w:rPr>
        <w:t>Journal of the Royal Statistical Society: Series B (Statistical Methodology)</w:t>
      </w:r>
      <w:r w:rsidRPr="006F3EC8">
        <w:t>, 76(1): 243–263, doi:10.1111/rssb.12027.</w:t>
      </w:r>
    </w:p>
    <w:p w14:paraId="200B06BF" w14:textId="77777777" w:rsidR="006F3EC8" w:rsidRPr="006F3EC8" w:rsidRDefault="006F3EC8" w:rsidP="006F3EC8">
      <w:pPr>
        <w:pStyle w:val="Bibliography"/>
      </w:pPr>
      <w:r w:rsidRPr="006F3EC8">
        <w:t xml:space="preserve">Imbens, G. W. 2015. “Matching Methods in Practice: Three Examples.” </w:t>
      </w:r>
      <w:r w:rsidRPr="006F3EC8">
        <w:rPr>
          <w:i/>
          <w:iCs/>
        </w:rPr>
        <w:t>Journal of Human Resources</w:t>
      </w:r>
      <w:r w:rsidRPr="006F3EC8">
        <w:t>, 50(2): 373–419, doi:10.3368/jhr.50.2.373.</w:t>
      </w:r>
    </w:p>
    <w:p w14:paraId="620E9F35" w14:textId="77777777" w:rsidR="006F3EC8" w:rsidRPr="006F3EC8" w:rsidRDefault="006F3EC8" w:rsidP="006F3EC8">
      <w:pPr>
        <w:pStyle w:val="Bibliography"/>
      </w:pPr>
      <w:r w:rsidRPr="006F3EC8">
        <w:t>Imbens, G. W. and D. B. Rubin. 2015. Causal Inference for Statistics, Social, and Biomedical Sciences: An Introduction, New York: Cambridge University Press.</w:t>
      </w:r>
    </w:p>
    <w:p w14:paraId="65FE9B94" w14:textId="77777777" w:rsidR="006F3EC8" w:rsidRPr="006F3EC8" w:rsidRDefault="006F3EC8" w:rsidP="006F3EC8">
      <w:pPr>
        <w:pStyle w:val="Bibliography"/>
      </w:pPr>
      <w:r w:rsidRPr="006F3EC8">
        <w:lastRenderedPageBreak/>
        <w:t xml:space="preserve">Imbens, G. W. and J. M. Wooldridge. 2009. “Recent Developments in the Econometrics of Program Evaluation.” </w:t>
      </w:r>
      <w:r w:rsidRPr="006F3EC8">
        <w:rPr>
          <w:i/>
          <w:iCs/>
        </w:rPr>
        <w:t>Journal of Economic Literature</w:t>
      </w:r>
      <w:r w:rsidRPr="006F3EC8">
        <w:t>, 47(1): 5–86, doi:10.1257/jel.47.1.5.</w:t>
      </w:r>
    </w:p>
    <w:p w14:paraId="73A3691C" w14:textId="77777777" w:rsidR="006F3EC8" w:rsidRPr="006F3EC8" w:rsidRDefault="006F3EC8" w:rsidP="006F3EC8">
      <w:pPr>
        <w:pStyle w:val="Bibliography"/>
      </w:pPr>
      <w:r w:rsidRPr="006F3EC8">
        <w:t>Kranker, K. 2015. Multiple-Equation Models: An Introduction and Potential Applications to Our Work at Mathematica. Available at: http://mathnet.mathematica.net/topic/interest/designworkshop/.</w:t>
      </w:r>
    </w:p>
    <w:p w14:paraId="5F044A09" w14:textId="77777777" w:rsidR="006F3EC8" w:rsidRPr="006F3EC8" w:rsidRDefault="006F3EC8" w:rsidP="006F3EC8">
      <w:pPr>
        <w:pStyle w:val="Bibliography"/>
      </w:pPr>
      <w:r w:rsidRPr="006F3EC8">
        <w:t xml:space="preserve">Lee, B. K., J. Lessler, and E. A. Stuart. 2009. “Improving Propensity Score Weighting Using Machine Learning.” </w:t>
      </w:r>
      <w:r w:rsidRPr="006F3EC8">
        <w:rPr>
          <w:i/>
          <w:iCs/>
        </w:rPr>
        <w:t>Statistics in Medicine</w:t>
      </w:r>
      <w:r w:rsidRPr="006F3EC8">
        <w:t>, 29(3): 337–346, doi:10.1002/sim.3782.</w:t>
      </w:r>
    </w:p>
    <w:p w14:paraId="429926A4" w14:textId="77777777" w:rsidR="006F3EC8" w:rsidRPr="006F3EC8" w:rsidRDefault="006F3EC8" w:rsidP="006F3EC8">
      <w:pPr>
        <w:pStyle w:val="Bibliography"/>
      </w:pPr>
      <w:r w:rsidRPr="006F3EC8">
        <w:t xml:space="preserve">Nichols, A. 2008. “Erratum and Discussion of Propensity-Score Reweighting.” </w:t>
      </w:r>
      <w:r w:rsidRPr="006F3EC8">
        <w:rPr>
          <w:i/>
          <w:iCs/>
        </w:rPr>
        <w:t>Stata Journal</w:t>
      </w:r>
      <w:r w:rsidRPr="006F3EC8">
        <w:t>, 8(4): 532–539.</w:t>
      </w:r>
    </w:p>
    <w:p w14:paraId="086C4696" w14:textId="77777777" w:rsidR="006F3EC8" w:rsidRPr="006F3EC8" w:rsidRDefault="006F3EC8" w:rsidP="006F3EC8">
      <w:pPr>
        <w:pStyle w:val="Bibliography"/>
      </w:pPr>
      <w:r w:rsidRPr="006F3EC8">
        <w:t xml:space="preserve">Robins, J., M. Sued, Q. Lei-Gomez, and A. Rotnitzky. 2007. “Comment: Performance of Double-Robust Estimators When ‘Inverse Probability’ Weights Are Highly Variable.” </w:t>
      </w:r>
      <w:r w:rsidRPr="006F3EC8">
        <w:rPr>
          <w:i/>
          <w:iCs/>
        </w:rPr>
        <w:t>Statistical Science</w:t>
      </w:r>
      <w:r w:rsidRPr="006F3EC8">
        <w:t>, 22(4): 544–559, doi:10.1214/07-STS227D.</w:t>
      </w:r>
    </w:p>
    <w:p w14:paraId="3CDC9646" w14:textId="77777777" w:rsidR="006F3EC8" w:rsidRPr="006F3EC8" w:rsidRDefault="006F3EC8" w:rsidP="006F3EC8">
      <w:pPr>
        <w:pStyle w:val="Bibliography"/>
      </w:pPr>
      <w:r w:rsidRPr="006F3EC8">
        <w:t xml:space="preserve">Rosenbaum, P. R. and D. B. Rubin. 1983. “The Central Role of the Propensity Score in Observational Studies for Causal Effects.” </w:t>
      </w:r>
      <w:r w:rsidRPr="006F3EC8">
        <w:rPr>
          <w:i/>
          <w:iCs/>
        </w:rPr>
        <w:t>Biometrika</w:t>
      </w:r>
      <w:r w:rsidRPr="006F3EC8">
        <w:t>, 70(1): 41–55, doi:10.1093/biomet/70.1.41.</w:t>
      </w:r>
    </w:p>
    <w:p w14:paraId="757DD497" w14:textId="77777777" w:rsidR="006F3EC8" w:rsidRPr="006F3EC8" w:rsidRDefault="006F3EC8" w:rsidP="006F3EC8">
      <w:pPr>
        <w:pStyle w:val="Bibliography"/>
      </w:pPr>
      <w:r w:rsidRPr="006F3EC8">
        <w:t>StataCorp. 2017. Stata: Release 15. Statistical Software, College Station, TX: StataCorp LLC.</w:t>
      </w:r>
    </w:p>
    <w:p w14:paraId="7751AAE6" w14:textId="77777777" w:rsidR="006F3EC8" w:rsidRPr="006F3EC8" w:rsidRDefault="006F3EC8" w:rsidP="006F3EC8">
      <w:pPr>
        <w:pStyle w:val="Bibliography"/>
      </w:pPr>
      <w:r w:rsidRPr="006F3EC8">
        <w:t xml:space="preserve">Stuart, E. A. 2010. “Matching Methods for Causal Inference: A Review and a Look Forward.” </w:t>
      </w:r>
      <w:r w:rsidRPr="006F3EC8">
        <w:rPr>
          <w:i/>
          <w:iCs/>
        </w:rPr>
        <w:t>Statistical Science</w:t>
      </w:r>
      <w:r w:rsidRPr="006F3EC8">
        <w:t>, 25(1): 1–21, doi:10.1214/09-STS313.</w:t>
      </w:r>
    </w:p>
    <w:p w14:paraId="2F7511E5" w14:textId="1316381D" w:rsidR="00525E4A" w:rsidRPr="00047872" w:rsidRDefault="00525E4A" w:rsidP="00561227">
      <w:pPr>
        <w:pStyle w:val="NormalSS"/>
        <w:ind w:firstLine="450"/>
      </w:pPr>
      <w:r>
        <w:fldChar w:fldCharType="end"/>
      </w:r>
    </w:p>
    <w:sectPr w:rsidR="00525E4A" w:rsidRPr="00047872" w:rsidSect="000C12BC">
      <w:endnotePr>
        <w:numFmt w:val="decimal"/>
      </w:endnotePr>
      <w:pgSz w:w="12240" w:h="15840" w:code="1"/>
      <w:pgMar w:top="2880" w:right="1440" w:bottom="1080" w:left="1440" w:header="1440" w:footer="720" w:gutter="0"/>
      <w:paperSrc w:first="3" w:other="3"/>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84118" w14:textId="77777777" w:rsidR="00782322" w:rsidRDefault="00782322">
      <w:pPr>
        <w:spacing w:line="240" w:lineRule="auto"/>
      </w:pPr>
      <w:r>
        <w:separator/>
      </w:r>
    </w:p>
  </w:endnote>
  <w:endnote w:type="continuationSeparator" w:id="0">
    <w:p w14:paraId="3D4F9DD1" w14:textId="77777777" w:rsidR="00782322" w:rsidRDefault="00782322">
      <w:pPr>
        <w:spacing w:line="240" w:lineRule="auto"/>
      </w:pPr>
      <w:r>
        <w:continuationSeparator/>
      </w:r>
    </w:p>
  </w:endnote>
  <w:endnote w:id="1">
    <w:p w14:paraId="757A39F5" w14:textId="590076C3" w:rsidR="00033F9F" w:rsidRPr="00461CB0" w:rsidRDefault="00033F9F" w:rsidP="00C275F0">
      <w:pPr>
        <w:pStyle w:val="EndnoteText"/>
      </w:pPr>
      <w:r w:rsidRPr="009A61F1">
        <w:rPr>
          <w:rStyle w:val="EndnoteReference"/>
        </w:rPr>
        <w:endnoteRef/>
      </w:r>
      <w:r>
        <w:t xml:space="preserve"> For more details on IPW, see Cattaneo </w:t>
      </w:r>
      <w:r>
        <w:fldChar w:fldCharType="begin"/>
      </w:r>
      <w:r>
        <w:instrText xml:space="preserve"> ADDIN ZOTERO_ITEM CSL_CITATION {"citationID":"LPHaJG4y","properties":{"formattedCitation":"(2010)","plainCitation":"(2010)"},"citationItems":[{"id":5805,"uris":["http://zotero.org/users/11431/items/SAB4R2IP"],"uri":["http://zotero.org/users/11431/items/SAB4R2IP"],"itemData":{"id":5805,"type":"article-journal","title":"Efficient semiparametric estimation of multi-valued treatment effects under ignorability","container-title":"Journal of Econometrics","page":"138-154","volume":"155","issue":"2","DOI":"10.1016/j.jeconom.2009.09.023","author":[{"family":"Cattaneo","given":"Matias D."}],"issued":{"date-parts":[["2010"]]}},"suppress-author":true}],"schema":"https://github.com/citation-style-language/schema/raw/master/csl-citation.json"} </w:instrText>
      </w:r>
      <w:r>
        <w:fldChar w:fldCharType="separate"/>
      </w:r>
      <w:r w:rsidRPr="00525E4A">
        <w:t>(2010)</w:t>
      </w:r>
      <w:r>
        <w:fldChar w:fldCharType="end"/>
      </w:r>
      <w:r>
        <w:t xml:space="preserve">; </w:t>
      </w:r>
      <w:r w:rsidRPr="00BA4161">
        <w:t xml:space="preserve">Guo and Fraser </w:t>
      </w:r>
      <w:r>
        <w:fldChar w:fldCharType="begin"/>
      </w:r>
      <w:r>
        <w:instrText xml:space="preserve"> ADDIN ZOTERO_ITEM CSL_CITATION {"citationID":"K4d8Oaii","properties":{"formattedCitation":"(2010)","plainCitation":"(2010)"},"citationItems":[{"id":4469,"uris":["http://zotero.org/users/11431/items/3KAQKXQA"],"uri":["http://zotero.org/users/11431/items/3KAQKXQA"],"itemData":{"id":4469,"type":"book","title":"Propensity score analysis: statistical methods and applications","publisher":"SAGE Publications","publisher-place":"Thousand Oaks, CA","number-of-pages":"370","event-place":"Thousand Oaks, CA","abstract":"Propensity Score Analysis provides readers with a systematic review of the origins, history, and statistical foundations of PSA and illustrates how it can be used for solving evaluation problems. With a strong focus on practical applications, the authors explore various types of data and evaluation problems related to, strategies for employing, and the limitations of PSA. Unlike the existing textbooks on program evaluation, Propensity Score Analysis delves into statistical concepts, formulas, and models underlying the application. Key FeaturesPresents key information on model derivations Summarizes complex statistical arguments but omits their proofsLinks each method found in this book to specific Stata programs and provides empirical examples Guides readers using two conceptual frameworks: the Neyman-Rubin counterfactual framework and the Heckman econometric model of causality Contains examples representing real challenges commonly found in social behavioral research Utilizes data simulation and Monte Carlo studies to illustrate key points Presents descriptions of new statistical approaches necessary for understanding the four evaluation methods incorporated throughout the textIntended Audience This text is appropriate for graduate and doctoral students taking Evaluation, Quantitative Methods, Survey Research, and Research Design courses across business, social work, public policy, psychology, sociology, and health/medicine disciplines.","URL":"http://www.stata.com/bookstore/propensity-score-analysis/#contents","ISBN":"978-1-4129-5356-6","shortTitle":"Propensity score analysis","language":"en","author":[{"family":"Guo","given":"Shenyang"},{"family":"Fraser","given":"Mark W."}],"issued":{"date-parts":[["2010"]]}},"suppress-author":true}],"schema":"https://github.com/citation-style-language/schema/raw/master/csl-citation.json"} </w:instrText>
      </w:r>
      <w:r>
        <w:fldChar w:fldCharType="separate"/>
      </w:r>
      <w:r w:rsidRPr="00525E4A">
        <w:t>(2010)</w:t>
      </w:r>
      <w:r>
        <w:fldChar w:fldCharType="end"/>
      </w:r>
      <w:r>
        <w:t xml:space="preserve">; </w:t>
      </w:r>
      <w:r w:rsidRPr="00BA4161">
        <w:t>Hirano</w:t>
      </w:r>
      <w:r>
        <w:t xml:space="preserve"> et al.</w:t>
      </w:r>
      <w:r w:rsidRPr="00BA4161">
        <w:t xml:space="preserve"> </w:t>
      </w:r>
      <w:r>
        <w:fldChar w:fldCharType="begin"/>
      </w:r>
      <w:r>
        <w:instrText xml:space="preserve"> ADDIN ZOTERO_ITEM CSL_CITATION {"citationID":"BjtmDm3c","properties":{"formattedCitation":"(2003)","plainCitation":"(2003)"},"citationItems":[{"id":4356,"uris":["http://zotero.org/users/11431/items/67FK8CF8"],"uri":["http://zotero.org/users/11431/items/67FK8CF8"],"itemData":{"id":4356,"type":"article-journal","title":"Efficient Estimation of Average Treatment Effects Using the Estimated Propensity Score","container-title":"Econometrica","page":"1161-1189","volume":"71","issue":"4","abstract":"We are interested in estimating the average effect of a binary treatment on a scalar outcome. If assignment to the treatment is exogenous or unconfounded, that is, independent of the potential outcomes given covariates, biases associated with simple treatment-control average comparisons can be removed by adjusting for differences in the covariates. Rosenbaum and Rubin (1983) show that adjusting solely for differences between treated and control units in the propensity score removes all biases associated with differences in covariates. Although adjusting for differences in the propensity score removes all the bias, this can come at the expense of efficiency, as shown by Hahn (1998), Heckman, Ichimura, and Todd (1998), and Robins, Mark, and Newey (1992). We show that weighting by the inverse of a nonparametric estimate of the propensity score, rather than the true propensity score, leads to an efficient estimate of the average treatment effect. We provide intuition for this result by showing that this estimator can be interpreted as an empirical likelihood estimator that efficiently incorporates the information about the propensity score.","author":[{"family":"Hirano","given":"Keisuke"},{"family":"Imbens","given":"Guido W."},{"family":"Ridder","given":"Geert"}],"issued":{"date-parts":[["2003"]]}},"suppress-author":true}],"schema":"https://github.com/citation-style-language/schema/raw/master/csl-citation.json"} </w:instrText>
      </w:r>
      <w:r>
        <w:fldChar w:fldCharType="separate"/>
      </w:r>
      <w:r w:rsidRPr="00525E4A">
        <w:t>(2003)</w:t>
      </w:r>
      <w:r>
        <w:fldChar w:fldCharType="end"/>
      </w:r>
      <w:r>
        <w:t xml:space="preserve">; Huber et al. </w:t>
      </w:r>
      <w:r>
        <w:fldChar w:fldCharType="begin"/>
      </w:r>
      <w:r>
        <w:instrText xml:space="preserve"> ADDIN ZOTERO_ITEM CSL_CITATION {"citationID":"iNVh0XzV","properties":{"formattedCitation":"(2013)","plainCitation":"(2013)"},"citationItems":[{"id":5955,"uris":["http://zotero.org/users/11431/items/Q9I89KW2"],"uri":["http://zotero.org/users/11431/items/Q9I89KW2"],"itemData":{"id":5955,"type":"article-journal","title":"The performance of estimators based on the propensity score","container-title":"Journal of Econometrics","page":"1-21","volume":"175","issue":"1","source":"ScienceDirect","abstract":"We investigate the finite sample properties of a large number of estimators for the average treatment effect on the treated that are suitable when adjustment for observed covariates is required, like inverse probability weighting, kernel and other variants of matching, as well as different parametric models. The simulation design used is based on real data usually employed for the evaluation of labour market programmes in Germany. We vary several dimensions of the design that are of practical importance, like sample size, the type of the outcome variable, and aspects of the selection process. We find that trimming individual observations with too much weight as well as the choice of tuning parameters are important for all estimators. A conclusion from our simulations is that a particular radius matching estimator combined with regression performs best overall, in particular when robustness to misspecifications of the propensity score and different types of outcome variables is considered an important property.","DOI":"10.1016/j.jeconom.2012.11.006","ISSN":"0304-4076","journalAbbreviation":"Journal of Econometrics","author":[{"family":"Huber","given":"Martin"},{"family":"Lechner","given":"Michael"},{"family":"Wunsch","given":"Conny"}],"issued":{"date-parts":[["2013",7]]}},"suppress-author":true}],"schema":"https://github.com/citation-style-language/schema/raw/master/csl-citation.json"} </w:instrText>
      </w:r>
      <w:r>
        <w:fldChar w:fldCharType="separate"/>
      </w:r>
      <w:r w:rsidRPr="00525E4A">
        <w:t>(2013)</w:t>
      </w:r>
      <w:r>
        <w:fldChar w:fldCharType="end"/>
      </w:r>
      <w:r>
        <w:t xml:space="preserve">; Imbens and Rubin </w:t>
      </w:r>
      <w:r>
        <w:fldChar w:fldCharType="begin"/>
      </w:r>
      <w:r>
        <w:instrText xml:space="preserve"> ADDIN ZOTERO_ITEM CSL_CITATION {"citationID":"GAkVXpQW","properties":{"formattedCitation":"(2015)","plainCitation":"(2015)"},"citationItems":[{"id":8290,"uris":["http://zotero.org/users/11431/items/C7EIWS7X"],"uri":["http://zotero.org/users/11431/items/C7EIWS7X"],"itemData":{"id":8290,"type":"book","title":"Causal Inference for Statistics, Social, and Biomedical Sciences: An Introduction","publisher":"Cambridge University Press","publisher-place":"New York","number-of-pages":"625","source":"Library of Congress ISBN","event-place":"New York","ISBN":"978-0-521-88588-1","call-number":"H62 .I537 2015","shortTitle":"Causal inference for statistics, social, and biomedical sciences","author":[{"family":"Imbens","given":"Guido W."},{"family":"Rubin","given":"Donald B."}],"issued":{"date-parts":[["2015"]]}},"suppress-author":true}],"schema":"https://github.com/citation-style-language/schema/raw/master/csl-citation.json"} </w:instrText>
      </w:r>
      <w:r>
        <w:fldChar w:fldCharType="separate"/>
      </w:r>
      <w:r w:rsidRPr="00525E4A">
        <w:t>(2015)</w:t>
      </w:r>
      <w:r>
        <w:fldChar w:fldCharType="end"/>
      </w:r>
      <w:r>
        <w:t xml:space="preserve">; Nichols </w:t>
      </w:r>
      <w:r>
        <w:fldChar w:fldCharType="begin"/>
      </w:r>
      <w:r>
        <w:instrText xml:space="preserve"> ADDIN ZOTERO_ITEM CSL_CITATION {"citationID":"TXiLHhrk","properties":{"formattedCitation":"(2008)","plainCitation":"(2008)"},"citationItems":[{"id":4873,"uris":["http://zotero.org/users/11431/items/6DT5STRC"],"uri":["http://zotero.org/users/11431/items/6DT5STRC"],"itemData":{"id":4873,"type":"article-journal","title":"Erratum and discussion of propensity-score reweighting","container-title":"Stata Journal","page":"532-539","volume":"8","issue":"4","author":[{"family":"Nichols","given":"A."}],"issued":{"date-parts":[["2008"]]}},"suppress-author":true}],"schema":"https://github.com/citation-style-language/schema/raw/master/csl-citation.json"} </w:instrText>
      </w:r>
      <w:r>
        <w:fldChar w:fldCharType="separate"/>
      </w:r>
      <w:r w:rsidRPr="00F60933">
        <w:t>(2008)</w:t>
      </w:r>
      <w:r>
        <w:fldChar w:fldCharType="end"/>
      </w:r>
      <w:r>
        <w:t xml:space="preserve"> and Stuart </w:t>
      </w:r>
      <w:r>
        <w:fldChar w:fldCharType="begin"/>
      </w:r>
      <w:r>
        <w:instrText xml:space="preserve"> ADDIN ZOTERO_ITEM CSL_CITATION {"citationID":"7sG7MBze","properties":{"formattedCitation":"(2010)","plainCitation":"(2010)"},"citationItems":[{"id":6,"uris":["http://zotero.org/users/11431/items/46S3HDB5"],"uri":["http://zotero.org/users/11431/items/46S3HDB5"],"itemData":{"id":6,"type":"article-journal","title":"Matching Methods for Causal Inference: A Review and a Look Forward","container-title":"Statistical Science","page":"1-21","volume":"25","issue":"1","source":"Euclid","abstract":"When estimating causal effects using observational data, it is desirable to replicate a randomized experiment as closely as possible by obtaining treated and control groups with similar covariate distributions. This goal can often be achieved by choosing well-matched samples of the original treated and control groups, thereby reducing bias due to the covariates. Since the 1970s, work on matching methods has examined how to best choose treated and control subjects for comparison. Matching methods are gaining popularity in fields such as economics, epidemiology, medicine and political science. However, until now the literature and related advice has been scattered across disciplines. Researchers who are interested in using matching methods—or developing methods related to matching—do not have a single place to turn to learn about past and current research. This paper provides a structure for thinking about matching methods and guidance on their use, coalescing the existing research (both old and new) and providing a summary of where the literature on matching methods is now and where it should be headed.","DOI":"10.1214/09-STS313","ISSN":"0883-4237","note":"Mathematical Reviews number (MathSciNet): MR2741812","shortTitle":"Matching Methods for Causal Inference","journalAbbreviation":"Statist. Sci.","language":"EN","author":[{"family":"Stuart","given":"Elizabeth A."}],"issued":{"date-parts":[["2010",2]]}},"suppress-author":true}],"schema":"https://github.com/citation-style-language/schema/raw/master/csl-citation.json"} </w:instrText>
      </w:r>
      <w:r>
        <w:fldChar w:fldCharType="separate"/>
      </w:r>
      <w:r w:rsidRPr="00525E4A">
        <w:t>(2010)</w:t>
      </w:r>
      <w:r>
        <w:fldChar w:fldCharType="end"/>
      </w:r>
      <w:r>
        <w:t xml:space="preserve">. Basic IPW methods can be implemented </w:t>
      </w:r>
      <w:r w:rsidRPr="00461CB0">
        <w:t xml:space="preserve">with </w:t>
      </w:r>
      <w:r>
        <w:t xml:space="preserve">Stata’s </w:t>
      </w:r>
      <w:r w:rsidRPr="00461CB0">
        <w:t xml:space="preserve">the </w:t>
      </w:r>
      <w:r w:rsidRPr="001C3FF5">
        <w:rPr>
          <w:rStyle w:val="PlainTextChar"/>
        </w:rPr>
        <w:t>teffects ipw</w:t>
      </w:r>
      <w:r w:rsidRPr="00461CB0">
        <w:t xml:space="preserve"> command</w:t>
      </w:r>
      <w:r>
        <w:t xml:space="preserve"> </w:t>
      </w:r>
      <w:r>
        <w:fldChar w:fldCharType="begin"/>
      </w:r>
      <w:r>
        <w:instrText xml:space="preserve"> ADDIN ZOTERO_ITEM CSL_CITATION {"citationID":"1tSCYq8R","properties":{"formattedCitation":"(StataCorp 2017)","plainCitation":"(StataCorp 2017)"},"citationItems":[{"id":9644,"uris":["http://zotero.org/users/11431/items/LS6H59RG"],"uri":["http://zotero.org/users/11431/items/LS6H59RG"],"itemData":{"id":9644,"type":"book","title":"Stata: Release 15. Statistical Software","publisher":"StataCorp LLC","publisher-place":"College Station, TX","event-place":"College Station, TX","author":[{"family":"StataCorp","given":""}],"issued":{"date-parts":[["2017"]]}}}],"schema":"https://github.com/citation-style-language/schema/raw/master/csl-citation.json"} </w:instrText>
      </w:r>
      <w:r>
        <w:fldChar w:fldCharType="separate"/>
      </w:r>
      <w:r w:rsidRPr="00525E4A">
        <w:t>(StataCorp 2017)</w:t>
      </w:r>
      <w:r>
        <w:fldChar w:fldCharType="end"/>
      </w:r>
      <w:r w:rsidRPr="00461CB0">
        <w:t>.</w:t>
      </w:r>
      <w:r>
        <w:t xml:space="preserve"> IPW matching weights are related to nonresponse weights used for survey data analyses </w:t>
      </w:r>
      <w:r>
        <w:fldChar w:fldCharType="begin"/>
      </w:r>
      <w:r>
        <w:instrText xml:space="preserve"> ADDIN ZOTERO_ITEM CSL_CITATION {"citationID":"zogfPUoY","properties":{"formattedCitation":"(Horvitz and Thompson 1952)","plainCitation":"(Horvitz and Thompson 1952)"},"citationItems":[{"id":9642,"uris":["http://zotero.org/users/11431/items/WUQ45WXW"],"uri":["http://zotero.org/users/11431/items/WUQ45WXW"],"itemData":{"id":9642,"type":"article-journal","title":"A Generalization of Sampling Without Replacement from a Finite Universe","container-title":"Journal of the American Statistical Association","page":"663-685","volume":"47","issue":"260","source":"amstat.tandfonline.com (Atypon)","abstract":"This paper presents a general technique for the treatment of samples drawn without replacement from finite universes when unequal selection probabilities are used. Two sampling schemes are discussed in connection with the problem of determining optimum selection probabilities according to the information available in a supplementary variable. Admittedly, these two schemes have limited application. They should prove useful, however, for the first stage of sampling with multi-stage designs, since both permit unbiased estimation of the sampling variance without resorting to additional assumptions.","DOI":"10.1080/01621459.1952.10483446","ISSN":"0162-1459","journalAbbreviation":"Journal of the American Statistical Association","author":[{"family":"Horvitz","given":"D. G."},{"family":"Thompson","given":"D. J."}],"issued":{"date-parts":[["1952",12,1]]}}}],"schema":"https://github.com/citation-style-language/schema/raw/master/csl-citation.json"} </w:instrText>
      </w:r>
      <w:r>
        <w:fldChar w:fldCharType="separate"/>
      </w:r>
      <w:r w:rsidRPr="000A0F46">
        <w:t>(Horvitz and Thompson 1952)</w:t>
      </w:r>
      <w:r>
        <w:fldChar w:fldCharType="end"/>
      </w:r>
      <w:r>
        <w:t>.</w:t>
      </w:r>
    </w:p>
  </w:endnote>
  <w:endnote w:id="2">
    <w:p w14:paraId="06C0EC57" w14:textId="046D52A5" w:rsidR="00033F9F" w:rsidRDefault="00033F9F" w:rsidP="006F5DCD">
      <w:pPr>
        <w:pStyle w:val="EndnoteText"/>
      </w:pPr>
      <w:r>
        <w:rPr>
          <w:rStyle w:val="EndnoteReference"/>
        </w:rPr>
        <w:endnoteRef/>
      </w:r>
      <w:r>
        <w:t xml:space="preserve"> When estimating causal impacts, the literature calls this estimate the </w:t>
      </w:r>
      <w:r w:rsidRPr="00500EFD">
        <w:rPr>
          <w:i/>
        </w:rPr>
        <w:t>average treatment effect</w:t>
      </w:r>
      <w:r>
        <w:rPr>
          <w:i/>
        </w:rPr>
        <w:t>s on the treated (ATET)</w:t>
      </w:r>
      <w:r>
        <w:t xml:space="preserve">. That is, it produces estimated associations between treatment and outcomes among the observations in the treatment group. This should be distinguished from the </w:t>
      </w:r>
      <w:r w:rsidRPr="00500EFD">
        <w:rPr>
          <w:i/>
        </w:rPr>
        <w:t>average treatment effect</w:t>
      </w:r>
      <w:r>
        <w:rPr>
          <w:i/>
        </w:rPr>
        <w:t xml:space="preserve"> (ATE)</w:t>
      </w:r>
      <w:r>
        <w:t xml:space="preserve">, which would alternatively estimate associations between treatment and outcomes in the hypothetical scenario in which </w:t>
      </w:r>
      <w:r w:rsidRPr="00500EFD">
        <w:t>all</w:t>
      </w:r>
      <w:r>
        <w:t xml:space="preserve"> observations received the treatment, or </w:t>
      </w:r>
      <w:r w:rsidRPr="00500EFD">
        <w:rPr>
          <w:i/>
        </w:rPr>
        <w:t>average treatment effect</w:t>
      </w:r>
      <w:r>
        <w:rPr>
          <w:i/>
        </w:rPr>
        <w:t>s on the untreated (ATEU)</w:t>
      </w:r>
      <w:r>
        <w:t>, which would estimate associations between treatment and outcomes in the hypothetical scenario in which the comparison observations received the treatment. Weights for ATE and ATEU estimation are similar to the weights used for ATE. Specifically, ATE matching weights</w:t>
      </w:r>
      <w:r w:rsidRPr="00B2791E">
        <w:t xml:space="preserve"> </w:t>
      </w:r>
      <w:r>
        <w:t xml:space="preserve">are set to </w:t>
      </w:r>
      <m:oMath>
        <m:f>
          <m:fPr>
            <m:type m:val="lin"/>
            <m:ctrlPr>
              <w:rPr>
                <w:rFonts w:ascii="Cambria Math" w:hAnsi="Cambria Math"/>
                <w:i/>
              </w:rPr>
            </m:ctrlPr>
          </m:fPr>
          <m:num>
            <m:r>
              <w:rPr>
                <w:rFonts w:ascii="Cambria Math" w:hAnsi="Cambria Math"/>
              </w:rPr>
              <m:t>1</m:t>
            </m:r>
          </m:num>
          <m:den>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den>
        </m:f>
      </m:oMath>
      <w:r>
        <w:rPr>
          <w:iCs/>
        </w:rPr>
        <w:t xml:space="preserve"> for treatment observations and </w:t>
      </w:r>
      <m:oMath>
        <m:f>
          <m:fPr>
            <m:type m:val="lin"/>
            <m:ctrlPr>
              <w:rPr>
                <w:rFonts w:ascii="Cambria Math" w:hAnsi="Cambria Math"/>
                <w:i/>
              </w:rPr>
            </m:ctrlPr>
          </m:fPr>
          <m:num>
            <m:r>
              <w:rPr>
                <w:rFonts w:ascii="Cambria Math" w:hAnsi="Cambria Math"/>
              </w:rPr>
              <m:t>1</m:t>
            </m:r>
          </m:num>
          <m:den>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r>
          <m:rPr>
            <m:sty m:val="p"/>
          </m:rPr>
          <w:rPr>
            <w:rFonts w:ascii="Cambria Math" w:hAnsi="Cambria Math"/>
          </w:rPr>
          <m:t xml:space="preserve"> </m:t>
        </m:r>
      </m:oMath>
      <w:r>
        <w:rPr>
          <w:iCs/>
        </w:rPr>
        <w:t xml:space="preserve"> for comparison observations. </w:t>
      </w:r>
      <w:r w:rsidRPr="00B2791E">
        <w:t>ATE</w:t>
      </w:r>
      <w:r>
        <w:t xml:space="preserve">U matching </w:t>
      </w:r>
      <w:r w:rsidRPr="00B2791E">
        <w:t xml:space="preserve">weights </w:t>
      </w:r>
      <w:r>
        <w:t xml:space="preserve">are set to </w:t>
      </w:r>
      <m:oMath>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num>
          <m:den>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den>
        </m:f>
      </m:oMath>
      <w:r>
        <w:rPr>
          <w:iCs/>
        </w:rPr>
        <w:t xml:space="preserve"> for treatment observations and </w:t>
      </w:r>
      <m:oMath>
        <m:d>
          <m:dPr>
            <m:ctrlPr>
              <w:rPr>
                <w:rFonts w:ascii="Cambria Math" w:hAnsi="Cambria Math"/>
                <w:i/>
              </w:rPr>
            </m:ctrlPr>
          </m:dPr>
          <m:e>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i</m:t>
                        </m:r>
                      </m:sub>
                    </m:sSub>
                  </m:e>
                </m:d>
              </m:den>
            </m:f>
            <m:r>
              <w:rPr>
                <w:rFonts w:ascii="Cambria Math" w:hAnsi="Cambria Math"/>
              </w:rPr>
              <m:t>=</m:t>
            </m:r>
          </m:e>
        </m:d>
        <m:r>
          <w:rPr>
            <w:rFonts w:ascii="Cambria Math" w:hAnsi="Cambria Math"/>
          </w:rPr>
          <m:t>1</m:t>
        </m:r>
      </m:oMath>
      <w:r>
        <w:t xml:space="preserve"> for comparison observations.</w:t>
      </w:r>
    </w:p>
  </w:endnote>
  <w:endnote w:id="3">
    <w:p w14:paraId="795EFFF5" w14:textId="47B4B35E" w:rsidR="00033F9F" w:rsidRDefault="00033F9F">
      <w:pPr>
        <w:pStyle w:val="EndnoteText"/>
      </w:pPr>
      <w:r>
        <w:rPr>
          <w:rStyle w:val="EndnoteReference"/>
        </w:rPr>
        <w:endnoteRef/>
      </w:r>
      <w:r>
        <w:t xml:space="preserve"> If the weights are normalized to have a mean equal 1, then the sum of the weights equals the number of observations. The weights can be normalized across the pooled sample or separately by treatment status. See </w:t>
      </w:r>
      <w:r w:rsidRPr="00FE154B">
        <w:t>Busso, DiNardo, and McCrar</w:t>
      </w:r>
      <w:r>
        <w:t xml:space="preserve">y </w:t>
      </w:r>
      <w:r>
        <w:fldChar w:fldCharType="begin"/>
      </w:r>
      <w:r>
        <w:instrText xml:space="preserve"> ADDIN ZOTERO_ITEM CSL_CITATION {"citationID":"MJBqQ4Vs","properties":{"formattedCitation":"(2014)","plainCitation":"(2014)"},"citationItems":[{"id":8331,"uris":["http://zotero.org/users/11431/items/D7V9KR62"],"uri":["http://zotero.org/users/11431/items/D7V9KR62"],"itemData":{"id":8331,"type":"article-journal","title":"New Evidence on the Finite Sample Properties of Propensity Score Reweighting and Matching Estimators","container-title":"Review of Economics and Statistics","page":"885-897","volume":"96","issue":"5","source":"MIT Press Journals","abstract":"Frölich (2004) compares the finite sample properties of reweighting and matching estimators of average treatment effects and concludes that reweighting performs far worse than even the simplest matching estimator. We argue that this conclusion is unjustified. Neither approach dominates the other uniformly across data-generating processes (DGPs). Expanding on Frölich's analysis, this paper analyzes empirical as well as hypothetical DGPs and also examines the effect of misspecification. We conclude that reweighting is competitive with the most effective matching estimators when overlap is good, but that matching may be more effective when overlap is sufficiently poor.","DOI":"10.1162/REST_a_00431","ISSN":"0034-6535","journalAbbreviation":"Review of Economics and Statistics","author":[{"family":"Busso","given":"Matias"},{"family":"DiNardo","given":"John"},{"family":"McCrary","given":"Justin"}],"issued":{"date-parts":[["2014",1,7]]}},"suppress-author":true}],"schema":"https://github.com/citation-style-language/schema/raw/master/csl-citation.json"} </w:instrText>
      </w:r>
      <w:r>
        <w:fldChar w:fldCharType="separate"/>
      </w:r>
      <w:r w:rsidRPr="006F3EC8">
        <w:rPr>
          <w:sz w:val="20"/>
        </w:rPr>
        <w:t>(2014)</w:t>
      </w:r>
      <w:r>
        <w:fldChar w:fldCharType="end"/>
      </w:r>
      <w:r>
        <w:t xml:space="preserve">, </w:t>
      </w:r>
      <w:r w:rsidRPr="00FE154B">
        <w:t xml:space="preserve">Robins et al. </w:t>
      </w:r>
      <w:r>
        <w:t xml:space="preserve"> </w:t>
      </w:r>
      <w:r>
        <w:fldChar w:fldCharType="begin"/>
      </w:r>
      <w:r>
        <w:instrText xml:space="preserve"> ADDIN ZOTERO_ITEM CSL_CITATION {"citationID":"1q8AWMXF","properties":{"formattedCitation":"(2007)","plainCitation":"(2007)"},"citationItems":[{"id":9646,"uris":["http://zotero.org/users/11431/items/AQ2XWB25"],"uri":["http://zotero.org/users/11431/items/AQ2XWB25"],"itemData":{"id":9646,"type":"article-journal","title":"Comment: Performance of Double-Robust Estimators When “Inverse Probability” Weights Are Highly Variable","container-title":"Statistical Science","page":"544-559","volume":"22","issue":"4","source":"Project Euclid","abstract":"Project Euclid - mathematics and statistics online","DOI":"10.1214/07-STS227D","ISSN":"0883-4237, 2168-8745","note":"MR: MR2420460\nZbl: 1246.62076","shortTitle":"Comment","journalAbbreviation":"Statist. Sci.","language":"EN","author":[{"family":"Robins","given":"James"},{"family":"Sued","given":"Mariela"},{"family":"Lei-Gomez","given":"Quanhong"},{"family":"Rotnitzky","given":"Andrea"}],"issued":{"date-parts":[["2007",11]]}},"suppress-author":true}],"schema":"https://github.com/citation-style-language/schema/raw/master/csl-citation.json"} </w:instrText>
      </w:r>
      <w:r>
        <w:fldChar w:fldCharType="separate"/>
      </w:r>
      <w:r w:rsidRPr="006F3EC8">
        <w:rPr>
          <w:sz w:val="20"/>
        </w:rPr>
        <w:t>(2007)</w:t>
      </w:r>
      <w:r>
        <w:fldChar w:fldCharType="end"/>
      </w:r>
      <w:r>
        <w:t xml:space="preserve">, and </w:t>
      </w:r>
      <w:r w:rsidRPr="00FE154B">
        <w:t>StataCorp</w:t>
      </w:r>
      <w:r>
        <w:t xml:space="preserve"> </w:t>
      </w:r>
      <w:r>
        <w:fldChar w:fldCharType="begin"/>
      </w:r>
      <w:r>
        <w:instrText xml:space="preserve"> ADDIN ZOTERO_ITEM CSL_CITATION {"citationID":"aaOrCMJv","properties":{"formattedCitation":"(2017)","plainCitation":"(2017)"},"citationItems":[{"id":9644,"uris":["http://zotero.org/users/11431/items/LS6H59RG"],"uri":["http://zotero.org/users/11431/items/LS6H59RG"],"itemData":{"id":9644,"type":"book","title":"Stata: Release 15. Statistical Software","publisher":"StataCorp LLC","publisher-place":"College Station, TX","event-place":"College Station, TX","author":[{"family":"StataCorp","given":""}],"issued":{"date-parts":[["2017"]]}},"suppress-author":true}],"schema":"https://github.com/citation-style-language/schema/raw/master/csl-citation.json"} </w:instrText>
      </w:r>
      <w:r>
        <w:fldChar w:fldCharType="separate"/>
      </w:r>
      <w:r w:rsidRPr="006F3EC8">
        <w:rPr>
          <w:sz w:val="20"/>
        </w:rPr>
        <w:t>(2017)</w:t>
      </w:r>
      <w:r>
        <w:fldChar w:fldCharType="end"/>
      </w:r>
      <w:r>
        <w:t xml:space="preserve"> for more details on normalizing the weights.  </w:t>
      </w:r>
    </w:p>
  </w:endnote>
  <w:endnote w:id="4">
    <w:p w14:paraId="02488B03" w14:textId="477B72F6" w:rsidR="00033F9F" w:rsidRDefault="00033F9F">
      <w:pPr>
        <w:pStyle w:val="EndnoteText"/>
      </w:pPr>
      <w:r>
        <w:rPr>
          <w:rStyle w:val="EndnoteReference"/>
        </w:rPr>
        <w:endnoteRef/>
      </w:r>
      <w:r>
        <w:t xml:space="preserve"> </w:t>
      </w:r>
      <w:r w:rsidRPr="00B2791E">
        <w:t xml:space="preserve">For purpose of estimating standard errors, </w:t>
      </w:r>
      <w:r>
        <w:t xml:space="preserve">the </w:t>
      </w:r>
      <w:r w:rsidRPr="00B2791E">
        <w:t xml:space="preserve">propensity score </w:t>
      </w:r>
      <w:r>
        <w:t>model and outcome model can be estimated</w:t>
      </w:r>
      <w:r w:rsidRPr="00785F41">
        <w:t xml:space="preserve"> jointly</w:t>
      </w:r>
      <w:r>
        <w:t xml:space="preserve"> (as a system of equations), so that the standard errors in the outcome model account for the fact that</w:t>
      </w:r>
      <w:r w:rsidRPr="00785F41">
        <w:t xml:space="preserve"> </w:t>
      </w:r>
      <w:r>
        <w:t xml:space="preserve">that weights were estimated </w:t>
      </w:r>
      <w:r>
        <w:fldChar w:fldCharType="begin"/>
      </w:r>
      <w:r>
        <w:instrText xml:space="preserve"> ADDIN ZOTERO_ITEM CSL_CITATION {"citationID":"tyRVMxG8","properties":{"formattedCitation":"(Cattaneo 2010; Hansen 1982; Kranker 2015)","plainCitation":"(Cattaneo 2010; Hansen 1982; Kranker 2015)"},"citationItems":[{"id":5805,"uris":["http://zotero.org/users/11431/items/SAB4R2IP"],"uri":["http://zotero.org/users/11431/items/SAB4R2IP"],"itemData":{"id":5805,"type":"article-journal","title":"Efficient semiparametric estimation of multi-valued treatment effects under ignorability","container-title":"Journal of Econometrics","page":"138-154","volume":"155","issue":"2","DOI":"10.1016/j.jeconom.2009.09.023","author":[{"family":"Cattaneo","given":"Matias D."}],"issued":{"date-parts":[["2010"]]}}},{"id":5961,"uris":["http://zotero.org/users/11431/items/PGVDPGGE"],"uri":["http://zotero.org/users/11431/items/PGVDPGGE"],"itemData":{"id":5961,"type":"article-journal","title":"Large Sample Properties of Generalized Method of Moments Estimators","container-title":"Econometrica","page":"1029-1054","volume":"50","issue":"4","source":"CrossRef","DOI":"10.2307/1912775","ISSN":"00129682","author":[{"family":"Hansen","given":"Lars Peter"}],"issued":{"date-parts":[["1982",7]]}}},{"id":7370,"uris":["http://zotero.org/users/11431/items/N6SQ4XTD"],"uri":["http://zotero.org/users/11431/items/N6SQ4XTD"],"itemData":{"id":7370,"type":"speech","title":"Multiple-equation models: An introduction and potential applications to our work at Mathematica","publisher-place":"Mathematica Policy Research","event":"MPR Design and methods “brownbag” workshop","event-place":"Mathematica Policy Research","abstract":"This brownbag will discuss multi-equation regression models, and potential applications of these methods to our everyday work on Mathematica projects including: \n•\tEstimating impacts on two or more outcome variables\n•\tMultiple comparisons adjustments\n•\tReproducing the “treatment effects” from Stata’s teffects package\n•\tGetting standard errors “right” when using inverse propensity weighting (IPW)\nThe talk will be geared for staff who don’t already use these methods, but may be interested in doing so in the future. It will include programming examples and screenshots that show how the methods can be implemented in Stata.","URL":"http://mathnet.mathematica.net/topic/interest/designworkshop/","author":[{"family":"Kranker","given":"Keith"}],"issued":{"date-parts":[["2015",4,8]]}}}],"schema":"https://github.com/citation-style-language/schema/raw/master/csl-citation.json"} </w:instrText>
      </w:r>
      <w:r>
        <w:fldChar w:fldCharType="separate"/>
      </w:r>
      <w:r w:rsidRPr="00B742DC">
        <w:t>(Cattaneo 2010; Hansen 1982; Kranker 2015)</w:t>
      </w:r>
      <w:r>
        <w:fldChar w:fldCharType="end"/>
      </w:r>
      <w:r>
        <w:t xml:space="preserve">.  Stata’s </w:t>
      </w:r>
      <w:r w:rsidRPr="001C3FF5">
        <w:rPr>
          <w:rStyle w:val="PlainTextChar"/>
        </w:rPr>
        <w:t>teffects ipw</w:t>
      </w:r>
      <w:r w:rsidRPr="00461CB0">
        <w:t xml:space="preserve"> </w:t>
      </w:r>
      <w:r>
        <w:t xml:space="preserve">and </w:t>
      </w:r>
      <w:r w:rsidRPr="00CC1382">
        <w:rPr>
          <w:rStyle w:val="PlainTextChar"/>
        </w:rPr>
        <w:t>teffects ipwra</w:t>
      </w:r>
      <w:r>
        <w:t xml:space="preserve"> </w:t>
      </w:r>
      <w:r w:rsidRPr="00461CB0">
        <w:t>command</w:t>
      </w:r>
      <w:r>
        <w:t xml:space="preserve">s, for example, estimate standard errors this way </w:t>
      </w:r>
      <w:r>
        <w:fldChar w:fldCharType="begin"/>
      </w:r>
      <w:r>
        <w:instrText xml:space="preserve"> ADDIN ZOTERO_ITEM CSL_CITATION {"citationID":"L2DduFlY","properties":{"formattedCitation":"(StataCorp 2017)","plainCitation":"(StataCorp 2017)"},"citationItems":[{"id":9644,"uris":["http://zotero.org/users/11431/items/LS6H59RG"],"uri":["http://zotero.org/users/11431/items/LS6H59RG"],"itemData":{"id":9644,"type":"book","title":"Stata: Release 15. Statistical Software","publisher":"StataCorp LLC","publisher-place":"College Station, TX","event-place":"College Station, TX","author":[{"family":"StataCorp","given":""}],"issued":{"date-parts":[["2017"]]}}}],"schema":"https://github.com/citation-style-language/schema/raw/master/csl-citation.json"} </w:instrText>
      </w:r>
      <w:r>
        <w:fldChar w:fldCharType="separate"/>
      </w:r>
      <w:r w:rsidRPr="00525E4A">
        <w:t>(StataCorp 2017)</w:t>
      </w:r>
      <w:r>
        <w:fldChar w:fldCharType="end"/>
      </w:r>
      <w:r>
        <w:t>.</w:t>
      </w:r>
    </w:p>
  </w:endnote>
  <w:endnote w:id="5">
    <w:p w14:paraId="2FB8EC48" w14:textId="6FA29811" w:rsidR="00033F9F" w:rsidRDefault="00033F9F">
      <w:pPr>
        <w:pStyle w:val="EndnoteText"/>
      </w:pPr>
      <w:r>
        <w:rPr>
          <w:rStyle w:val="EndnoteReference"/>
        </w:rPr>
        <w:endnoteRef/>
      </w:r>
      <w:r>
        <w:t xml:space="preserve"> In this regard, IPW differs from other matching methods, which typically give matched comparison group observations a weight that is an integer or reciprocal of an integer (and give unmatched comparison group observations a weight of zero).</w:t>
      </w:r>
    </w:p>
  </w:endnote>
  <w:endnote w:id="6">
    <w:p w14:paraId="0E306B2B" w14:textId="5124F5A7" w:rsidR="00033F9F" w:rsidRDefault="00033F9F" w:rsidP="008858B7">
      <w:pPr>
        <w:pStyle w:val="EndnoteText"/>
      </w:pPr>
      <w:r>
        <w:rPr>
          <w:rStyle w:val="EndnoteReference"/>
        </w:rPr>
        <w:endnoteRef/>
      </w:r>
      <w:r>
        <w:t xml:space="preserve"> Imai and </w:t>
      </w:r>
      <w:r w:rsidRPr="00791E5C">
        <w:t>Ratkovic</w:t>
      </w:r>
      <w:r>
        <w:t xml:space="preserve"> </w:t>
      </w:r>
      <w:r>
        <w:fldChar w:fldCharType="begin"/>
      </w:r>
      <w:r>
        <w:instrText xml:space="preserve"> ADDIN ZOTERO_ITEM CSL_CITATION {"citationID":"wPyLInhV","properties":{"formattedCitation":"(2014)","plainCitation":"(2014)"},"citationItems":[{"id":8511,"uris":["http://zotero.org/users/11431/items/8ZWDSZEA"],"uri":["http://zotero.org/users/11431/items/8ZWDSZEA"],"itemData":{"id":8511,"type":"article-journal","title":"Covariate balancing propensity score","container-title":"Journal of the Royal Statistical Society: Series B (Statistical Methodology)","page":"243–263","volume":"76","issue":"1","source":"Google Scholar","DOI":"10.1111/rssb.12027","author":[{"family":"Imai","given":"Kosuke"},{"family":"Ratkovic","given":"Marc"}],"issued":{"date-parts":[["2014"]]}},"suppress-author":true}],"schema":"https://github.com/citation-style-language/schema/raw/master/csl-citation.json"} </w:instrText>
      </w:r>
      <w:r>
        <w:fldChar w:fldCharType="separate"/>
      </w:r>
      <w:r w:rsidRPr="00C04905">
        <w:t>(2014)</w:t>
      </w:r>
      <w:r>
        <w:fldChar w:fldCharType="end"/>
      </w:r>
      <w:r>
        <w:t xml:space="preserve"> estimate model by </w:t>
      </w:r>
      <w:r w:rsidRPr="00791E5C">
        <w:t>generalized method of moments (GMM)</w:t>
      </w:r>
      <w:r>
        <w:t>. They provide two versions of the model; the “just identified” model minimizes overall imbalance while the “over identified” model m</w:t>
      </w:r>
      <w:r w:rsidRPr="00C04905">
        <w:t>inimize</w:t>
      </w:r>
      <w:r>
        <w:t>s</w:t>
      </w:r>
      <w:r w:rsidRPr="00C04905">
        <w:t xml:space="preserve"> overall imbalance and </w:t>
      </w:r>
      <w:r>
        <w:t xml:space="preserve">the </w:t>
      </w:r>
      <w:r w:rsidRPr="00C04905">
        <w:t>fit the propensity score model</w:t>
      </w:r>
      <w:r>
        <w:t>.  This section of the memo describes the “just identified” model; the Stata code discussed below implements both CBPS models.</w:t>
      </w:r>
    </w:p>
  </w:endnote>
  <w:endnote w:id="7">
    <w:p w14:paraId="6B28AE0C" w14:textId="492EFF08" w:rsidR="00033F9F" w:rsidRDefault="00033F9F">
      <w:pPr>
        <w:pStyle w:val="EndnoteText"/>
      </w:pPr>
      <w:r>
        <w:rPr>
          <w:rStyle w:val="EndnoteReference"/>
        </w:rPr>
        <w:endnoteRef/>
      </w:r>
      <w:r>
        <w:t xml:space="preserve"> A related concern was that the large weights could negatively affect the survey, since effective nonresponse rates would be large if one or more of the survey respondents in comparison practices with large weights did not respond. </w:t>
      </w:r>
    </w:p>
  </w:endnote>
  <w:endnote w:id="8">
    <w:p w14:paraId="21EB5502" w14:textId="1ED58135" w:rsidR="00033F9F" w:rsidRDefault="00033F9F">
      <w:pPr>
        <w:pStyle w:val="EndnoteText"/>
      </w:pPr>
      <w:r>
        <w:rPr>
          <w:rStyle w:val="EndnoteReference"/>
        </w:rPr>
        <w:endnoteRef/>
      </w:r>
      <w:r>
        <w:t xml:space="preserve"> Another issue, not discussed in this memo, was that IPW and CBPS gave a large number of comparison extremely small weights, indicating these practices were unlike the CPC+ practices. These practices were trimmed from the sample before matching.</w:t>
      </w:r>
    </w:p>
  </w:endnote>
  <w:endnote w:id="9">
    <w:p w14:paraId="6A25A843" w14:textId="66850403" w:rsidR="00033F9F" w:rsidRDefault="00033F9F">
      <w:pPr>
        <w:pStyle w:val="EndnoteText"/>
      </w:pPr>
      <w:r>
        <w:rPr>
          <w:rStyle w:val="EndnoteReference"/>
        </w:rPr>
        <w:endnoteRef/>
      </w:r>
      <w:r>
        <w:t xml:space="preserve"> With the CPC+ data, we set </w:t>
      </w:r>
      <m:oMath>
        <m:r>
          <w:rPr>
            <w:rFonts w:ascii="Cambria Math" w:hAnsi="Cambria Math"/>
          </w:rPr>
          <m:t>g</m:t>
        </m:r>
      </m:oMath>
      <w:r>
        <w:t xml:space="preserve"> to zero since the weights had acceptable kurtosis in all iteratioins.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5D287" w14:textId="77777777" w:rsidR="00033F9F" w:rsidRDefault="00033F9F">
    <w:pPr>
      <w:pStyle w:val="Footer"/>
      <w:jc w:val="right"/>
      <w:rPr>
        <w:sz w:val="20"/>
      </w:rPr>
    </w:pPr>
    <w:r>
      <w:rPr>
        <w:sz w:val="20"/>
      </w:rPr>
      <w:t>An Affirmative Action/Equal Opportunity Employer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D10F7" w14:textId="77777777" w:rsidR="00782322" w:rsidRDefault="00782322">
      <w:pPr>
        <w:ind w:firstLine="0"/>
      </w:pPr>
      <w:r>
        <w:separator/>
      </w:r>
    </w:p>
  </w:footnote>
  <w:footnote w:type="continuationSeparator" w:id="0">
    <w:p w14:paraId="691401D3" w14:textId="77777777" w:rsidR="00782322" w:rsidRDefault="00782322">
      <w:pPr>
        <w:spacing w:line="240" w:lineRule="auto"/>
        <w:ind w:firstLine="0"/>
      </w:pPr>
      <w:r>
        <w:separator/>
      </w:r>
    </w:p>
    <w:p w14:paraId="3F96E334" w14:textId="77777777" w:rsidR="00782322" w:rsidRDefault="00782322">
      <w:pPr>
        <w:ind w:firstLine="0"/>
      </w:pPr>
      <w:r>
        <w:rPr>
          <w:i/>
        </w:rPr>
        <w:t>(continued)</w:t>
      </w:r>
    </w:p>
  </w:footnote>
  <w:footnote w:type="continuationNotice" w:id="1">
    <w:p w14:paraId="3237E4CC" w14:textId="77777777" w:rsidR="00782322" w:rsidRDefault="007823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9634C" w14:textId="77777777" w:rsidR="00033F9F" w:rsidRDefault="00033F9F">
    <w:pPr>
      <w:tabs>
        <w:tab w:val="left" w:pos="1260"/>
      </w:tabs>
      <w:spacing w:line="240" w:lineRule="auto"/>
      <w:ind w:firstLine="0"/>
      <w:rPr>
        <w:bCs/>
      </w:rPr>
    </w:pPr>
    <w:r>
      <w:rPr>
        <w:bCs/>
      </w:rPr>
      <w:t>MEMO TO:</w:t>
    </w:r>
    <w:r>
      <w:rPr>
        <w:bCs/>
      </w:rPr>
      <w:tab/>
    </w:r>
    <w:bookmarkStart w:id="6" w:name="HeaderTo"/>
    <w:bookmarkEnd w:id="6"/>
    <w:r>
      <w:rPr>
        <w:bCs/>
      </w:rPr>
      <w:t>CPC+ Impacts Team</w:t>
    </w:r>
  </w:p>
  <w:p w14:paraId="63C3259C" w14:textId="77777777" w:rsidR="00033F9F" w:rsidRDefault="00033F9F">
    <w:pPr>
      <w:tabs>
        <w:tab w:val="left" w:pos="-1109"/>
        <w:tab w:val="left" w:pos="-720"/>
        <w:tab w:val="left" w:pos="1260"/>
        <w:tab w:val="left" w:pos="7675"/>
      </w:tabs>
      <w:spacing w:line="240" w:lineRule="auto"/>
      <w:ind w:firstLine="0"/>
      <w:rPr>
        <w:bCs/>
      </w:rPr>
    </w:pPr>
    <w:r>
      <w:rPr>
        <w:bCs/>
      </w:rPr>
      <w:t>FROM:</w:t>
    </w:r>
    <w:r>
      <w:rPr>
        <w:bCs/>
      </w:rPr>
      <w:tab/>
    </w:r>
    <w:bookmarkStart w:id="7" w:name="HeaderFrom"/>
    <w:bookmarkEnd w:id="7"/>
    <w:r>
      <w:rPr>
        <w:bCs/>
      </w:rPr>
      <w:t>Keith Kranker</w:t>
    </w:r>
  </w:p>
  <w:p w14:paraId="5086CB0E" w14:textId="581A09B9" w:rsidR="00033F9F" w:rsidRDefault="00033F9F">
    <w:pPr>
      <w:tabs>
        <w:tab w:val="left" w:pos="-1109"/>
        <w:tab w:val="left" w:pos="-720"/>
        <w:tab w:val="left" w:pos="1260"/>
        <w:tab w:val="left" w:pos="7675"/>
      </w:tabs>
      <w:spacing w:line="240" w:lineRule="auto"/>
      <w:ind w:firstLine="0"/>
      <w:rPr>
        <w:bCs/>
      </w:rPr>
    </w:pPr>
    <w:r>
      <w:rPr>
        <w:bCs/>
      </w:rPr>
      <w:t>DATE:</w:t>
    </w:r>
    <w:r>
      <w:rPr>
        <w:bCs/>
      </w:rPr>
      <w:tab/>
    </w:r>
    <w:bookmarkStart w:id="8" w:name="HeaderDateMark"/>
    <w:bookmarkEnd w:id="8"/>
    <w:sdt>
      <w:sdtPr>
        <w:alias w:val="Publish Date"/>
        <w:tag w:val=""/>
        <w:id w:val="918056851"/>
        <w:placeholder>
          <w:docPart w:val="4C74A37512F942DB8924ED99069DAA08"/>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Pr="00B73923">
          <w:rPr>
            <w:rStyle w:val="PlaceholderText"/>
          </w:rPr>
          <w:t>[Publish Date]</w:t>
        </w:r>
      </w:sdtContent>
    </w:sdt>
  </w:p>
  <w:p w14:paraId="5E28BBD0" w14:textId="77777777" w:rsidR="00033F9F" w:rsidRDefault="00033F9F">
    <w:pPr>
      <w:tabs>
        <w:tab w:val="left" w:pos="-1109"/>
        <w:tab w:val="left" w:pos="-720"/>
        <w:tab w:val="left" w:pos="1260"/>
        <w:tab w:val="left" w:pos="7675"/>
      </w:tabs>
      <w:spacing w:line="240" w:lineRule="auto"/>
      <w:ind w:firstLine="0"/>
      <w:rPr>
        <w:rStyle w:val="PageNumber"/>
        <w:bCs/>
      </w:rPr>
    </w:pPr>
    <w:r>
      <w:rPr>
        <w:bCs/>
      </w:rPr>
      <w:t>PAGE:</w:t>
    </w:r>
    <w:r>
      <w:rPr>
        <w:bCs/>
      </w:rPr>
      <w:tab/>
    </w:r>
    <w:r w:rsidRPr="00FB15F4">
      <w:rPr>
        <w:rStyle w:val="PageNumber"/>
        <w:rFonts w:ascii="Times New Roman" w:hAnsi="Times New Roman"/>
        <w:bCs/>
        <w:sz w:val="24"/>
      </w:rPr>
      <w:fldChar w:fldCharType="begin"/>
    </w:r>
    <w:r w:rsidRPr="00FB15F4">
      <w:rPr>
        <w:rStyle w:val="PageNumber"/>
        <w:rFonts w:ascii="Times New Roman" w:hAnsi="Times New Roman"/>
        <w:bCs/>
        <w:sz w:val="24"/>
      </w:rPr>
      <w:instrText xml:space="preserve"> PAGE </w:instrText>
    </w:r>
    <w:r w:rsidRPr="00FB15F4">
      <w:rPr>
        <w:rStyle w:val="PageNumber"/>
        <w:rFonts w:ascii="Times New Roman" w:hAnsi="Times New Roman"/>
        <w:bCs/>
        <w:sz w:val="24"/>
      </w:rPr>
      <w:fldChar w:fldCharType="separate"/>
    </w:r>
    <w:r w:rsidR="00496100">
      <w:rPr>
        <w:rStyle w:val="PageNumber"/>
        <w:rFonts w:ascii="Times New Roman" w:hAnsi="Times New Roman"/>
        <w:bCs/>
        <w:noProof/>
        <w:sz w:val="24"/>
      </w:rPr>
      <w:t>4</w:t>
    </w:r>
    <w:r w:rsidRPr="00FB15F4">
      <w:rPr>
        <w:rStyle w:val="PageNumber"/>
        <w:rFonts w:ascii="Times New Roman" w:hAnsi="Times New Roman"/>
        <w:bCs/>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F4639"/>
    <w:multiLevelType w:val="hybridMultilevel"/>
    <w:tmpl w:val="28C46A90"/>
    <w:lvl w:ilvl="0" w:tplc="07603E52">
      <w:start w:val="1"/>
      <w:numFmt w:val="bullet"/>
      <w:pStyle w:val="Dash"/>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10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2DC406AC"/>
    <w:multiLevelType w:val="hybridMultilevel"/>
    <w:tmpl w:val="551A3F5E"/>
    <w:lvl w:ilvl="0" w:tplc="C678960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6048B"/>
    <w:multiLevelType w:val="singleLevel"/>
    <w:tmpl w:val="08DE816E"/>
    <w:lvl w:ilvl="0">
      <w:start w:val="1"/>
      <w:numFmt w:val="decimal"/>
      <w:pStyle w:val="NumberedBullet"/>
      <w:lvlText w:val="%1."/>
      <w:lvlJc w:val="left"/>
      <w:pPr>
        <w:tabs>
          <w:tab w:val="num" w:pos="792"/>
        </w:tabs>
        <w:ind w:left="792" w:hanging="360"/>
      </w:pPr>
      <w:rPr>
        <w:rFonts w:hint="default"/>
      </w:rPr>
    </w:lvl>
  </w:abstractNum>
  <w:abstractNum w:abstractNumId="4" w15:restartNumberingAfterBreak="0">
    <w:nsid w:val="4D306F88"/>
    <w:multiLevelType w:val="hybridMultilevel"/>
    <w:tmpl w:val="233404A8"/>
    <w:lvl w:ilvl="0" w:tplc="486EF7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754310"/>
    <w:multiLevelType w:val="hybridMultilevel"/>
    <w:tmpl w:val="BAFE5864"/>
    <w:lvl w:ilvl="0" w:tplc="83C46B20">
      <w:start w:val="1"/>
      <w:numFmt w:val="bullet"/>
      <w:pStyle w:val="BulletLastS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D5B55"/>
    <w:multiLevelType w:val="hybridMultilevel"/>
    <w:tmpl w:val="36F8343C"/>
    <w:lvl w:ilvl="0" w:tplc="4FFE2A94">
      <w:start w:val="1"/>
      <w:numFmt w:val="bullet"/>
      <w:lvlText w:val="•"/>
      <w:lvlJc w:val="left"/>
      <w:pPr>
        <w:tabs>
          <w:tab w:val="num" w:pos="720"/>
        </w:tabs>
        <w:ind w:left="720" w:hanging="360"/>
      </w:pPr>
      <w:rPr>
        <w:rFonts w:ascii="Arial" w:hAnsi="Arial" w:hint="default"/>
      </w:rPr>
    </w:lvl>
    <w:lvl w:ilvl="1" w:tplc="CB0AD168">
      <w:start w:val="210"/>
      <w:numFmt w:val="bullet"/>
      <w:lvlText w:val="–"/>
      <w:lvlJc w:val="left"/>
      <w:pPr>
        <w:tabs>
          <w:tab w:val="num" w:pos="1440"/>
        </w:tabs>
        <w:ind w:left="1440" w:hanging="360"/>
      </w:pPr>
      <w:rPr>
        <w:rFonts w:ascii="Arial" w:hAnsi="Arial" w:hint="default"/>
      </w:rPr>
    </w:lvl>
    <w:lvl w:ilvl="2" w:tplc="34F622D4" w:tentative="1">
      <w:start w:val="1"/>
      <w:numFmt w:val="bullet"/>
      <w:lvlText w:val="•"/>
      <w:lvlJc w:val="left"/>
      <w:pPr>
        <w:tabs>
          <w:tab w:val="num" w:pos="2160"/>
        </w:tabs>
        <w:ind w:left="2160" w:hanging="360"/>
      </w:pPr>
      <w:rPr>
        <w:rFonts w:ascii="Arial" w:hAnsi="Arial" w:hint="default"/>
      </w:rPr>
    </w:lvl>
    <w:lvl w:ilvl="3" w:tplc="7BD87AA0" w:tentative="1">
      <w:start w:val="1"/>
      <w:numFmt w:val="bullet"/>
      <w:lvlText w:val="•"/>
      <w:lvlJc w:val="left"/>
      <w:pPr>
        <w:tabs>
          <w:tab w:val="num" w:pos="2880"/>
        </w:tabs>
        <w:ind w:left="2880" w:hanging="360"/>
      </w:pPr>
      <w:rPr>
        <w:rFonts w:ascii="Arial" w:hAnsi="Arial" w:hint="default"/>
      </w:rPr>
    </w:lvl>
    <w:lvl w:ilvl="4" w:tplc="A7DC0CFA" w:tentative="1">
      <w:start w:val="1"/>
      <w:numFmt w:val="bullet"/>
      <w:lvlText w:val="•"/>
      <w:lvlJc w:val="left"/>
      <w:pPr>
        <w:tabs>
          <w:tab w:val="num" w:pos="3600"/>
        </w:tabs>
        <w:ind w:left="3600" w:hanging="360"/>
      </w:pPr>
      <w:rPr>
        <w:rFonts w:ascii="Arial" w:hAnsi="Arial" w:hint="default"/>
      </w:rPr>
    </w:lvl>
    <w:lvl w:ilvl="5" w:tplc="51C690A2" w:tentative="1">
      <w:start w:val="1"/>
      <w:numFmt w:val="bullet"/>
      <w:lvlText w:val="•"/>
      <w:lvlJc w:val="left"/>
      <w:pPr>
        <w:tabs>
          <w:tab w:val="num" w:pos="4320"/>
        </w:tabs>
        <w:ind w:left="4320" w:hanging="360"/>
      </w:pPr>
      <w:rPr>
        <w:rFonts w:ascii="Arial" w:hAnsi="Arial" w:hint="default"/>
      </w:rPr>
    </w:lvl>
    <w:lvl w:ilvl="6" w:tplc="FB6AD836" w:tentative="1">
      <w:start w:val="1"/>
      <w:numFmt w:val="bullet"/>
      <w:lvlText w:val="•"/>
      <w:lvlJc w:val="left"/>
      <w:pPr>
        <w:tabs>
          <w:tab w:val="num" w:pos="5040"/>
        </w:tabs>
        <w:ind w:left="5040" w:hanging="360"/>
      </w:pPr>
      <w:rPr>
        <w:rFonts w:ascii="Arial" w:hAnsi="Arial" w:hint="default"/>
      </w:rPr>
    </w:lvl>
    <w:lvl w:ilvl="7" w:tplc="11BA78D4" w:tentative="1">
      <w:start w:val="1"/>
      <w:numFmt w:val="bullet"/>
      <w:lvlText w:val="•"/>
      <w:lvlJc w:val="left"/>
      <w:pPr>
        <w:tabs>
          <w:tab w:val="num" w:pos="5760"/>
        </w:tabs>
        <w:ind w:left="5760" w:hanging="360"/>
      </w:pPr>
      <w:rPr>
        <w:rFonts w:ascii="Arial" w:hAnsi="Arial" w:hint="default"/>
      </w:rPr>
    </w:lvl>
    <w:lvl w:ilvl="8" w:tplc="DAF22A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2D4D3C"/>
    <w:multiLevelType w:val="multilevel"/>
    <w:tmpl w:val="92E4DAE2"/>
    <w:styleLink w:val="MPROutline"/>
    <w:lvl w:ilvl="0">
      <w:start w:val="1"/>
      <w:numFmt w:val="upperRoman"/>
      <w:lvlText w:val="%1."/>
      <w:lvlJc w:val="left"/>
      <w:pPr>
        <w:tabs>
          <w:tab w:val="num" w:pos="720"/>
        </w:tabs>
        <w:ind w:left="720" w:hanging="720"/>
      </w:pPr>
      <w:rPr>
        <w:rFonts w:asciiTheme="minorHAnsi" w:hAnsiTheme="minorHAnsi"/>
        <w:b/>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8" w15:restartNumberingAfterBreak="0">
    <w:nsid w:val="6FA3011E"/>
    <w:multiLevelType w:val="hybridMultilevel"/>
    <w:tmpl w:val="15CEF4E6"/>
    <w:lvl w:ilvl="0" w:tplc="38A21B98">
      <w:start w:val="1"/>
      <w:numFmt w:val="bullet"/>
      <w:pStyle w:val="DashLASTDS"/>
      <w:lvlText w:val="-"/>
      <w:lvlJc w:val="left"/>
      <w:pPr>
        <w:ind w:left="1152" w:hanging="360"/>
      </w:pPr>
      <w:rPr>
        <w:rFonts w:ascii="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7020478C"/>
    <w:multiLevelType w:val="hybridMultilevel"/>
    <w:tmpl w:val="63B470E8"/>
    <w:lvl w:ilvl="0" w:tplc="B6882E88">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54FE6"/>
    <w:multiLevelType w:val="hybridMultilevel"/>
    <w:tmpl w:val="C0AC3A20"/>
    <w:lvl w:ilvl="0" w:tplc="A26204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27425"/>
    <w:multiLevelType w:val="hybridMultilevel"/>
    <w:tmpl w:val="BE3A70BC"/>
    <w:lvl w:ilvl="0" w:tplc="843445E4">
      <w:start w:val="1"/>
      <w:numFmt w:val="bullet"/>
      <w:pStyle w:val="DashLASTSS"/>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35838"/>
    <w:multiLevelType w:val="hybridMultilevel"/>
    <w:tmpl w:val="8FC063BC"/>
    <w:lvl w:ilvl="0" w:tplc="A7783BDE">
      <w:start w:val="1"/>
      <w:numFmt w:val="bullet"/>
      <w:pStyle w:val="BulletLastD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B3755"/>
    <w:multiLevelType w:val="hybridMultilevel"/>
    <w:tmpl w:val="D2DAAD9C"/>
    <w:lvl w:ilvl="0" w:tplc="DD0A45EC">
      <w:start w:val="1"/>
      <w:numFmt w:val="decimal"/>
      <w:lvlText w:val="%1."/>
      <w:lvlJc w:val="left"/>
      <w:pPr>
        <w:tabs>
          <w:tab w:val="num" w:pos="720"/>
        </w:tabs>
        <w:ind w:left="720" w:hanging="360"/>
      </w:pPr>
    </w:lvl>
    <w:lvl w:ilvl="1" w:tplc="DDACA0EA">
      <w:start w:val="78"/>
      <w:numFmt w:val="bullet"/>
      <w:lvlText w:val="–"/>
      <w:lvlJc w:val="left"/>
      <w:pPr>
        <w:tabs>
          <w:tab w:val="num" w:pos="1440"/>
        </w:tabs>
        <w:ind w:left="1440" w:hanging="360"/>
      </w:pPr>
      <w:rPr>
        <w:rFonts w:ascii="Arial" w:hAnsi="Arial" w:hint="default"/>
      </w:rPr>
    </w:lvl>
    <w:lvl w:ilvl="2" w:tplc="AF6896A2" w:tentative="1">
      <w:start w:val="1"/>
      <w:numFmt w:val="decimal"/>
      <w:lvlText w:val="%3."/>
      <w:lvlJc w:val="left"/>
      <w:pPr>
        <w:tabs>
          <w:tab w:val="num" w:pos="2160"/>
        </w:tabs>
        <w:ind w:left="2160" w:hanging="360"/>
      </w:pPr>
    </w:lvl>
    <w:lvl w:ilvl="3" w:tplc="6DE08300" w:tentative="1">
      <w:start w:val="1"/>
      <w:numFmt w:val="decimal"/>
      <w:lvlText w:val="%4."/>
      <w:lvlJc w:val="left"/>
      <w:pPr>
        <w:tabs>
          <w:tab w:val="num" w:pos="2880"/>
        </w:tabs>
        <w:ind w:left="2880" w:hanging="360"/>
      </w:pPr>
    </w:lvl>
    <w:lvl w:ilvl="4" w:tplc="026E74E0" w:tentative="1">
      <w:start w:val="1"/>
      <w:numFmt w:val="decimal"/>
      <w:lvlText w:val="%5."/>
      <w:lvlJc w:val="left"/>
      <w:pPr>
        <w:tabs>
          <w:tab w:val="num" w:pos="3600"/>
        </w:tabs>
        <w:ind w:left="3600" w:hanging="360"/>
      </w:pPr>
    </w:lvl>
    <w:lvl w:ilvl="5" w:tplc="2696CA30" w:tentative="1">
      <w:start w:val="1"/>
      <w:numFmt w:val="decimal"/>
      <w:lvlText w:val="%6."/>
      <w:lvlJc w:val="left"/>
      <w:pPr>
        <w:tabs>
          <w:tab w:val="num" w:pos="4320"/>
        </w:tabs>
        <w:ind w:left="4320" w:hanging="360"/>
      </w:pPr>
    </w:lvl>
    <w:lvl w:ilvl="6" w:tplc="08F29828" w:tentative="1">
      <w:start w:val="1"/>
      <w:numFmt w:val="decimal"/>
      <w:lvlText w:val="%7."/>
      <w:lvlJc w:val="left"/>
      <w:pPr>
        <w:tabs>
          <w:tab w:val="num" w:pos="5040"/>
        </w:tabs>
        <w:ind w:left="5040" w:hanging="360"/>
      </w:pPr>
    </w:lvl>
    <w:lvl w:ilvl="7" w:tplc="C0646BB8" w:tentative="1">
      <w:start w:val="1"/>
      <w:numFmt w:val="decimal"/>
      <w:lvlText w:val="%8."/>
      <w:lvlJc w:val="left"/>
      <w:pPr>
        <w:tabs>
          <w:tab w:val="num" w:pos="5760"/>
        </w:tabs>
        <w:ind w:left="5760" w:hanging="360"/>
      </w:pPr>
    </w:lvl>
    <w:lvl w:ilvl="8" w:tplc="FD5E9DE0" w:tentative="1">
      <w:start w:val="1"/>
      <w:numFmt w:val="decimal"/>
      <w:lvlText w:val="%9."/>
      <w:lvlJc w:val="left"/>
      <w:pPr>
        <w:tabs>
          <w:tab w:val="num" w:pos="6480"/>
        </w:tabs>
        <w:ind w:left="6480" w:hanging="360"/>
      </w:pPr>
    </w:lvl>
  </w:abstractNum>
  <w:abstractNum w:abstractNumId="14" w15:restartNumberingAfterBreak="0">
    <w:nsid w:val="7C07794B"/>
    <w:multiLevelType w:val="hybridMultilevel"/>
    <w:tmpl w:val="ED6ABC92"/>
    <w:lvl w:ilvl="0" w:tplc="F65CB5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4"/>
  </w:num>
  <w:num w:numId="2">
    <w:abstractNumId w:val="10"/>
  </w:num>
  <w:num w:numId="3">
    <w:abstractNumId w:val="2"/>
  </w:num>
  <w:num w:numId="4">
    <w:abstractNumId w:val="9"/>
  </w:num>
  <w:num w:numId="5">
    <w:abstractNumId w:val="12"/>
  </w:num>
  <w:num w:numId="6">
    <w:abstractNumId w:val="5"/>
  </w:num>
  <w:num w:numId="7">
    <w:abstractNumId w:val="0"/>
  </w:num>
  <w:num w:numId="8">
    <w:abstractNumId w:val="11"/>
  </w:num>
  <w:num w:numId="9">
    <w:abstractNumId w:val="1"/>
  </w:num>
  <w:num w:numId="10">
    <w:abstractNumId w:val="7"/>
  </w:num>
  <w:num w:numId="11">
    <w:abstractNumId w:val="3"/>
  </w:num>
  <w:num w:numId="12">
    <w:abstractNumId w:val="9"/>
  </w:num>
  <w:num w:numId="13">
    <w:abstractNumId w:val="12"/>
  </w:num>
  <w:num w:numId="14">
    <w:abstractNumId w:val="5"/>
  </w:num>
  <w:num w:numId="15">
    <w:abstractNumId w:val="0"/>
  </w:num>
  <w:num w:numId="16">
    <w:abstractNumId w:val="0"/>
  </w:num>
  <w:num w:numId="17">
    <w:abstractNumId w:val="11"/>
  </w:num>
  <w:num w:numId="18">
    <w:abstractNumId w:val="1"/>
  </w:num>
  <w:num w:numId="19">
    <w:abstractNumId w:val="1"/>
  </w:num>
  <w:num w:numId="20">
    <w:abstractNumId w:val="1"/>
  </w:num>
  <w:num w:numId="21">
    <w:abstractNumId w:val="1"/>
  </w:num>
  <w:num w:numId="22">
    <w:abstractNumId w:val="1"/>
  </w:num>
  <w:num w:numId="23">
    <w:abstractNumId w:val="7"/>
  </w:num>
  <w:num w:numId="24">
    <w:abstractNumId w:val="3"/>
  </w:num>
  <w:num w:numId="25">
    <w:abstractNumId w:val="3"/>
  </w:num>
  <w:num w:numId="26">
    <w:abstractNumId w:val="3"/>
  </w:num>
  <w:num w:numId="27">
    <w:abstractNumId w:val="9"/>
  </w:num>
  <w:num w:numId="28">
    <w:abstractNumId w:val="12"/>
  </w:num>
  <w:num w:numId="29">
    <w:abstractNumId w:val="5"/>
  </w:num>
  <w:num w:numId="30">
    <w:abstractNumId w:val="0"/>
  </w:num>
  <w:num w:numId="31">
    <w:abstractNumId w:val="0"/>
  </w:num>
  <w:num w:numId="32">
    <w:abstractNumId w:val="11"/>
  </w:num>
  <w:num w:numId="33">
    <w:abstractNumId w:val="3"/>
  </w:num>
  <w:num w:numId="34">
    <w:abstractNumId w:val="3"/>
  </w:num>
  <w:num w:numId="35">
    <w:abstractNumId w:val="3"/>
  </w:num>
  <w:num w:numId="36">
    <w:abstractNumId w:val="4"/>
  </w:num>
  <w:num w:numId="37">
    <w:abstractNumId w:val="0"/>
  </w:num>
  <w:num w:numId="38">
    <w:abstractNumId w:val="0"/>
  </w:num>
  <w:num w:numId="39">
    <w:abstractNumId w:val="11"/>
  </w:num>
  <w:num w:numId="40">
    <w:abstractNumId w:val="8"/>
  </w:num>
  <w:num w:numId="41">
    <w:abstractNumId w:val="13"/>
  </w:num>
  <w:num w:numId="42">
    <w:abstractNumId w:val="6"/>
  </w:num>
  <w:num w:numId="43">
    <w:abstractNumId w:val="3"/>
    <w:lvlOverride w:ilvl="0">
      <w:startOverride w:val="1"/>
    </w:lvlOverride>
  </w:num>
  <w:num w:numId="44">
    <w:abstractNumId w:val="3"/>
  </w:num>
  <w:num w:numId="45">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comments="0"/>
  <w:defaultTabStop w:val="432"/>
  <w:noPunctuationKerning/>
  <w:characterSpacingControl w:val="doNotCompress"/>
  <w:footnotePr>
    <w:footnote w:id="-1"/>
    <w:footnote w:id="0"/>
    <w:footnote w:id="1"/>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41"/>
    <w:rsid w:val="00000EB2"/>
    <w:rsid w:val="0000235B"/>
    <w:rsid w:val="00004D4D"/>
    <w:rsid w:val="00006B47"/>
    <w:rsid w:val="00016D0F"/>
    <w:rsid w:val="00033F9F"/>
    <w:rsid w:val="000362F8"/>
    <w:rsid w:val="00036389"/>
    <w:rsid w:val="00037D4E"/>
    <w:rsid w:val="00042B59"/>
    <w:rsid w:val="0004452D"/>
    <w:rsid w:val="00046559"/>
    <w:rsid w:val="000468A0"/>
    <w:rsid w:val="00047872"/>
    <w:rsid w:val="00050B86"/>
    <w:rsid w:val="00051ADE"/>
    <w:rsid w:val="000579C1"/>
    <w:rsid w:val="000633A2"/>
    <w:rsid w:val="000633A4"/>
    <w:rsid w:val="00076C64"/>
    <w:rsid w:val="000770BE"/>
    <w:rsid w:val="00082685"/>
    <w:rsid w:val="00082868"/>
    <w:rsid w:val="00083FE7"/>
    <w:rsid w:val="00092868"/>
    <w:rsid w:val="000951AF"/>
    <w:rsid w:val="000A0BF3"/>
    <w:rsid w:val="000A0F46"/>
    <w:rsid w:val="000A1412"/>
    <w:rsid w:val="000A20F6"/>
    <w:rsid w:val="000A25A4"/>
    <w:rsid w:val="000A47F6"/>
    <w:rsid w:val="000B1250"/>
    <w:rsid w:val="000B371A"/>
    <w:rsid w:val="000C12BC"/>
    <w:rsid w:val="000C2B0B"/>
    <w:rsid w:val="000C7F15"/>
    <w:rsid w:val="000D11A5"/>
    <w:rsid w:val="000D233F"/>
    <w:rsid w:val="000D2534"/>
    <w:rsid w:val="000E0333"/>
    <w:rsid w:val="000E2E56"/>
    <w:rsid w:val="000E5445"/>
    <w:rsid w:val="000F032D"/>
    <w:rsid w:val="000F601F"/>
    <w:rsid w:val="00110B70"/>
    <w:rsid w:val="00116DFB"/>
    <w:rsid w:val="00124B32"/>
    <w:rsid w:val="001265FF"/>
    <w:rsid w:val="00132C95"/>
    <w:rsid w:val="001508D2"/>
    <w:rsid w:val="0015329C"/>
    <w:rsid w:val="0015331C"/>
    <w:rsid w:val="00156718"/>
    <w:rsid w:val="001707BE"/>
    <w:rsid w:val="00170D06"/>
    <w:rsid w:val="00173CE0"/>
    <w:rsid w:val="00174615"/>
    <w:rsid w:val="00183F3E"/>
    <w:rsid w:val="00185094"/>
    <w:rsid w:val="001868C4"/>
    <w:rsid w:val="0019797B"/>
    <w:rsid w:val="001A1141"/>
    <w:rsid w:val="001B31BD"/>
    <w:rsid w:val="001C3FF5"/>
    <w:rsid w:val="001D3FF7"/>
    <w:rsid w:val="001D468F"/>
    <w:rsid w:val="001E2897"/>
    <w:rsid w:val="001E3911"/>
    <w:rsid w:val="001F0C78"/>
    <w:rsid w:val="001F1831"/>
    <w:rsid w:val="00206056"/>
    <w:rsid w:val="00206A25"/>
    <w:rsid w:val="00212F85"/>
    <w:rsid w:val="0022045D"/>
    <w:rsid w:val="00220B8E"/>
    <w:rsid w:val="00223AF9"/>
    <w:rsid w:val="00230037"/>
    <w:rsid w:val="00233D9B"/>
    <w:rsid w:val="0024708C"/>
    <w:rsid w:val="00247FDC"/>
    <w:rsid w:val="002515B4"/>
    <w:rsid w:val="00257182"/>
    <w:rsid w:val="002619D1"/>
    <w:rsid w:val="00275FF2"/>
    <w:rsid w:val="00277756"/>
    <w:rsid w:val="002A0256"/>
    <w:rsid w:val="002A7CFE"/>
    <w:rsid w:val="002B12A3"/>
    <w:rsid w:val="002B35D9"/>
    <w:rsid w:val="002B569C"/>
    <w:rsid w:val="002B6A17"/>
    <w:rsid w:val="002C6428"/>
    <w:rsid w:val="002C6AE0"/>
    <w:rsid w:val="002C6D5F"/>
    <w:rsid w:val="002D42E5"/>
    <w:rsid w:val="002D43BC"/>
    <w:rsid w:val="002E2517"/>
    <w:rsid w:val="002F707D"/>
    <w:rsid w:val="0030574E"/>
    <w:rsid w:val="00310967"/>
    <w:rsid w:val="003137D2"/>
    <w:rsid w:val="00315CFD"/>
    <w:rsid w:val="00316285"/>
    <w:rsid w:val="00324043"/>
    <w:rsid w:val="00330106"/>
    <w:rsid w:val="0033236F"/>
    <w:rsid w:val="00342BE6"/>
    <w:rsid w:val="003771FC"/>
    <w:rsid w:val="003814D4"/>
    <w:rsid w:val="003837E7"/>
    <w:rsid w:val="00384B4E"/>
    <w:rsid w:val="003A355C"/>
    <w:rsid w:val="003A3CDA"/>
    <w:rsid w:val="003A4CDC"/>
    <w:rsid w:val="003B06CA"/>
    <w:rsid w:val="003B4A60"/>
    <w:rsid w:val="003B4F97"/>
    <w:rsid w:val="003B752E"/>
    <w:rsid w:val="003C0681"/>
    <w:rsid w:val="003C7111"/>
    <w:rsid w:val="003C7680"/>
    <w:rsid w:val="003F7DD5"/>
    <w:rsid w:val="004172E9"/>
    <w:rsid w:val="004174DC"/>
    <w:rsid w:val="00423753"/>
    <w:rsid w:val="0042376E"/>
    <w:rsid w:val="00446834"/>
    <w:rsid w:val="00450E21"/>
    <w:rsid w:val="00465787"/>
    <w:rsid w:val="00465906"/>
    <w:rsid w:val="0047070C"/>
    <w:rsid w:val="00473218"/>
    <w:rsid w:val="004742CB"/>
    <w:rsid w:val="00474E69"/>
    <w:rsid w:val="004853C4"/>
    <w:rsid w:val="00495FA4"/>
    <w:rsid w:val="00496100"/>
    <w:rsid w:val="004A118E"/>
    <w:rsid w:val="004A78CA"/>
    <w:rsid w:val="004B1D0F"/>
    <w:rsid w:val="004C0E6F"/>
    <w:rsid w:val="004C7419"/>
    <w:rsid w:val="004D5C42"/>
    <w:rsid w:val="004D670E"/>
    <w:rsid w:val="004E145E"/>
    <w:rsid w:val="004E485B"/>
    <w:rsid w:val="004E6043"/>
    <w:rsid w:val="004F55EA"/>
    <w:rsid w:val="00510604"/>
    <w:rsid w:val="0051205C"/>
    <w:rsid w:val="00514725"/>
    <w:rsid w:val="005208A3"/>
    <w:rsid w:val="005216B7"/>
    <w:rsid w:val="00525E4A"/>
    <w:rsid w:val="005322B1"/>
    <w:rsid w:val="005474AB"/>
    <w:rsid w:val="00554E36"/>
    <w:rsid w:val="00554EBD"/>
    <w:rsid w:val="00561227"/>
    <w:rsid w:val="00565BC5"/>
    <w:rsid w:val="005678C0"/>
    <w:rsid w:val="00574252"/>
    <w:rsid w:val="00583421"/>
    <w:rsid w:val="00583EF2"/>
    <w:rsid w:val="00591975"/>
    <w:rsid w:val="005A3A6F"/>
    <w:rsid w:val="005A47DB"/>
    <w:rsid w:val="005A4F10"/>
    <w:rsid w:val="005B1399"/>
    <w:rsid w:val="005B4D59"/>
    <w:rsid w:val="005B620F"/>
    <w:rsid w:val="005D5E7D"/>
    <w:rsid w:val="005F10D9"/>
    <w:rsid w:val="005F1C22"/>
    <w:rsid w:val="005F502A"/>
    <w:rsid w:val="00605FC6"/>
    <w:rsid w:val="00612307"/>
    <w:rsid w:val="006219AE"/>
    <w:rsid w:val="006246B7"/>
    <w:rsid w:val="00632187"/>
    <w:rsid w:val="006413CF"/>
    <w:rsid w:val="00650933"/>
    <w:rsid w:val="006511B7"/>
    <w:rsid w:val="00652415"/>
    <w:rsid w:val="00652708"/>
    <w:rsid w:val="00652B66"/>
    <w:rsid w:val="00664315"/>
    <w:rsid w:val="00665825"/>
    <w:rsid w:val="00684088"/>
    <w:rsid w:val="00687B08"/>
    <w:rsid w:val="00690B08"/>
    <w:rsid w:val="0069412E"/>
    <w:rsid w:val="006946CD"/>
    <w:rsid w:val="00694755"/>
    <w:rsid w:val="006950ED"/>
    <w:rsid w:val="006A710F"/>
    <w:rsid w:val="006B1DE8"/>
    <w:rsid w:val="006B654C"/>
    <w:rsid w:val="006C096B"/>
    <w:rsid w:val="006D1E27"/>
    <w:rsid w:val="006D5A83"/>
    <w:rsid w:val="006D6739"/>
    <w:rsid w:val="006E2A3C"/>
    <w:rsid w:val="006F3EC8"/>
    <w:rsid w:val="006F5DCD"/>
    <w:rsid w:val="006F655F"/>
    <w:rsid w:val="006F7FBC"/>
    <w:rsid w:val="00701EB7"/>
    <w:rsid w:val="00711F93"/>
    <w:rsid w:val="00711FAB"/>
    <w:rsid w:val="00717966"/>
    <w:rsid w:val="007278AA"/>
    <w:rsid w:val="00732201"/>
    <w:rsid w:val="00736EF5"/>
    <w:rsid w:val="007407FA"/>
    <w:rsid w:val="00743DC7"/>
    <w:rsid w:val="00744B8E"/>
    <w:rsid w:val="00753181"/>
    <w:rsid w:val="00756B6C"/>
    <w:rsid w:val="00760A41"/>
    <w:rsid w:val="00765C21"/>
    <w:rsid w:val="00772A8E"/>
    <w:rsid w:val="00772EBE"/>
    <w:rsid w:val="00782322"/>
    <w:rsid w:val="00785F41"/>
    <w:rsid w:val="00791E5C"/>
    <w:rsid w:val="00794B01"/>
    <w:rsid w:val="00796495"/>
    <w:rsid w:val="007A490F"/>
    <w:rsid w:val="007B1E08"/>
    <w:rsid w:val="007C0458"/>
    <w:rsid w:val="007C04EA"/>
    <w:rsid w:val="007D4318"/>
    <w:rsid w:val="007D7ABA"/>
    <w:rsid w:val="007E4573"/>
    <w:rsid w:val="007E58DD"/>
    <w:rsid w:val="007E6D63"/>
    <w:rsid w:val="008010FF"/>
    <w:rsid w:val="00810D90"/>
    <w:rsid w:val="008138A2"/>
    <w:rsid w:val="0081530D"/>
    <w:rsid w:val="008158C2"/>
    <w:rsid w:val="0083484E"/>
    <w:rsid w:val="00837E46"/>
    <w:rsid w:val="00840C51"/>
    <w:rsid w:val="00842C83"/>
    <w:rsid w:val="00851A44"/>
    <w:rsid w:val="0085219E"/>
    <w:rsid w:val="0085676A"/>
    <w:rsid w:val="00856770"/>
    <w:rsid w:val="008575AF"/>
    <w:rsid w:val="0086294F"/>
    <w:rsid w:val="008633BA"/>
    <w:rsid w:val="00864F15"/>
    <w:rsid w:val="00865B87"/>
    <w:rsid w:val="0086709F"/>
    <w:rsid w:val="00873CAC"/>
    <w:rsid w:val="00873D36"/>
    <w:rsid w:val="00874DE5"/>
    <w:rsid w:val="008758C4"/>
    <w:rsid w:val="00880CBA"/>
    <w:rsid w:val="008858B7"/>
    <w:rsid w:val="00886F66"/>
    <w:rsid w:val="0088717B"/>
    <w:rsid w:val="00894F97"/>
    <w:rsid w:val="0089738C"/>
    <w:rsid w:val="008A4E97"/>
    <w:rsid w:val="008B461A"/>
    <w:rsid w:val="008B5D93"/>
    <w:rsid w:val="008B6298"/>
    <w:rsid w:val="008B67BF"/>
    <w:rsid w:val="008C36D5"/>
    <w:rsid w:val="008E2F6B"/>
    <w:rsid w:val="008E403A"/>
    <w:rsid w:val="008E71C9"/>
    <w:rsid w:val="008F02F9"/>
    <w:rsid w:val="00900491"/>
    <w:rsid w:val="00901008"/>
    <w:rsid w:val="00901242"/>
    <w:rsid w:val="009025BD"/>
    <w:rsid w:val="0090696E"/>
    <w:rsid w:val="00910FEE"/>
    <w:rsid w:val="00911A74"/>
    <w:rsid w:val="009143AF"/>
    <w:rsid w:val="00920C13"/>
    <w:rsid w:val="00921B22"/>
    <w:rsid w:val="00923E64"/>
    <w:rsid w:val="00925E91"/>
    <w:rsid w:val="00926232"/>
    <w:rsid w:val="00937384"/>
    <w:rsid w:val="00937DE0"/>
    <w:rsid w:val="00941227"/>
    <w:rsid w:val="00944016"/>
    <w:rsid w:val="009475B6"/>
    <w:rsid w:val="00951FD3"/>
    <w:rsid w:val="00954C66"/>
    <w:rsid w:val="009675EB"/>
    <w:rsid w:val="009749D3"/>
    <w:rsid w:val="00975331"/>
    <w:rsid w:val="00980587"/>
    <w:rsid w:val="0098138F"/>
    <w:rsid w:val="009955AC"/>
    <w:rsid w:val="009A2384"/>
    <w:rsid w:val="009B3368"/>
    <w:rsid w:val="009B7B53"/>
    <w:rsid w:val="009C336A"/>
    <w:rsid w:val="009C4DD8"/>
    <w:rsid w:val="009D01F5"/>
    <w:rsid w:val="009D7395"/>
    <w:rsid w:val="009E6B73"/>
    <w:rsid w:val="009F06B2"/>
    <w:rsid w:val="009F45ED"/>
    <w:rsid w:val="00A12A88"/>
    <w:rsid w:val="00A133C5"/>
    <w:rsid w:val="00A13C79"/>
    <w:rsid w:val="00A16661"/>
    <w:rsid w:val="00A22251"/>
    <w:rsid w:val="00A40930"/>
    <w:rsid w:val="00A40F03"/>
    <w:rsid w:val="00A42E94"/>
    <w:rsid w:val="00A478A5"/>
    <w:rsid w:val="00A50355"/>
    <w:rsid w:val="00A56AAA"/>
    <w:rsid w:val="00A57FBD"/>
    <w:rsid w:val="00A609F9"/>
    <w:rsid w:val="00A625A7"/>
    <w:rsid w:val="00A70045"/>
    <w:rsid w:val="00A700BB"/>
    <w:rsid w:val="00A803EA"/>
    <w:rsid w:val="00A9126F"/>
    <w:rsid w:val="00AA56C6"/>
    <w:rsid w:val="00AA6CB1"/>
    <w:rsid w:val="00AC16F3"/>
    <w:rsid w:val="00AC2780"/>
    <w:rsid w:val="00AD07BB"/>
    <w:rsid w:val="00AD1DB6"/>
    <w:rsid w:val="00AD74FA"/>
    <w:rsid w:val="00AE53DE"/>
    <w:rsid w:val="00B0037A"/>
    <w:rsid w:val="00B074A2"/>
    <w:rsid w:val="00B07617"/>
    <w:rsid w:val="00B126E0"/>
    <w:rsid w:val="00B24B32"/>
    <w:rsid w:val="00B2791E"/>
    <w:rsid w:val="00B3187A"/>
    <w:rsid w:val="00B3451A"/>
    <w:rsid w:val="00B35399"/>
    <w:rsid w:val="00B37EBC"/>
    <w:rsid w:val="00B4029D"/>
    <w:rsid w:val="00B448C9"/>
    <w:rsid w:val="00B45712"/>
    <w:rsid w:val="00B51CAA"/>
    <w:rsid w:val="00B66D14"/>
    <w:rsid w:val="00B742DC"/>
    <w:rsid w:val="00B75A96"/>
    <w:rsid w:val="00B81C50"/>
    <w:rsid w:val="00B81D70"/>
    <w:rsid w:val="00B83FEF"/>
    <w:rsid w:val="00B87330"/>
    <w:rsid w:val="00BA5F18"/>
    <w:rsid w:val="00BB0531"/>
    <w:rsid w:val="00BC0409"/>
    <w:rsid w:val="00BC1B0D"/>
    <w:rsid w:val="00BC270B"/>
    <w:rsid w:val="00BD2A4C"/>
    <w:rsid w:val="00BE7736"/>
    <w:rsid w:val="00BF3F2B"/>
    <w:rsid w:val="00BF5BC0"/>
    <w:rsid w:val="00C03E4A"/>
    <w:rsid w:val="00C04905"/>
    <w:rsid w:val="00C04E63"/>
    <w:rsid w:val="00C14150"/>
    <w:rsid w:val="00C1478C"/>
    <w:rsid w:val="00C154ED"/>
    <w:rsid w:val="00C22DD7"/>
    <w:rsid w:val="00C275F0"/>
    <w:rsid w:val="00C3312C"/>
    <w:rsid w:val="00C35A3F"/>
    <w:rsid w:val="00C44309"/>
    <w:rsid w:val="00C454AD"/>
    <w:rsid w:val="00C457D4"/>
    <w:rsid w:val="00C45921"/>
    <w:rsid w:val="00C47937"/>
    <w:rsid w:val="00C531E3"/>
    <w:rsid w:val="00C54564"/>
    <w:rsid w:val="00C56665"/>
    <w:rsid w:val="00C830CF"/>
    <w:rsid w:val="00C87826"/>
    <w:rsid w:val="00CA0180"/>
    <w:rsid w:val="00CA0523"/>
    <w:rsid w:val="00CA0852"/>
    <w:rsid w:val="00CB05AB"/>
    <w:rsid w:val="00CC1382"/>
    <w:rsid w:val="00CC778A"/>
    <w:rsid w:val="00CD0107"/>
    <w:rsid w:val="00CD3B63"/>
    <w:rsid w:val="00CD49AD"/>
    <w:rsid w:val="00CD4C34"/>
    <w:rsid w:val="00CD7FEC"/>
    <w:rsid w:val="00CF1178"/>
    <w:rsid w:val="00CF3922"/>
    <w:rsid w:val="00CF452E"/>
    <w:rsid w:val="00CF6F3B"/>
    <w:rsid w:val="00D03CDC"/>
    <w:rsid w:val="00D118EC"/>
    <w:rsid w:val="00D168D5"/>
    <w:rsid w:val="00D20FB1"/>
    <w:rsid w:val="00D2152A"/>
    <w:rsid w:val="00D33143"/>
    <w:rsid w:val="00D43E3B"/>
    <w:rsid w:val="00D45283"/>
    <w:rsid w:val="00D475AD"/>
    <w:rsid w:val="00D50A17"/>
    <w:rsid w:val="00D51D82"/>
    <w:rsid w:val="00D54680"/>
    <w:rsid w:val="00D610E9"/>
    <w:rsid w:val="00D67A20"/>
    <w:rsid w:val="00D71703"/>
    <w:rsid w:val="00D743CC"/>
    <w:rsid w:val="00D91AF2"/>
    <w:rsid w:val="00D94619"/>
    <w:rsid w:val="00D965E1"/>
    <w:rsid w:val="00DA31DF"/>
    <w:rsid w:val="00DA7899"/>
    <w:rsid w:val="00DB6F5C"/>
    <w:rsid w:val="00DC2234"/>
    <w:rsid w:val="00DC4AC9"/>
    <w:rsid w:val="00DD12B0"/>
    <w:rsid w:val="00DD2B26"/>
    <w:rsid w:val="00DD3DA3"/>
    <w:rsid w:val="00DD6EA5"/>
    <w:rsid w:val="00DE2A32"/>
    <w:rsid w:val="00DE2B93"/>
    <w:rsid w:val="00DF55D9"/>
    <w:rsid w:val="00E1017D"/>
    <w:rsid w:val="00E11C5D"/>
    <w:rsid w:val="00E16F60"/>
    <w:rsid w:val="00E42BB0"/>
    <w:rsid w:val="00E50ADE"/>
    <w:rsid w:val="00E50DFA"/>
    <w:rsid w:val="00E524C0"/>
    <w:rsid w:val="00E56C08"/>
    <w:rsid w:val="00E70432"/>
    <w:rsid w:val="00E70606"/>
    <w:rsid w:val="00E74902"/>
    <w:rsid w:val="00E74E6B"/>
    <w:rsid w:val="00E81E89"/>
    <w:rsid w:val="00E8266F"/>
    <w:rsid w:val="00E83A3F"/>
    <w:rsid w:val="00E84604"/>
    <w:rsid w:val="00EA0909"/>
    <w:rsid w:val="00EA29D1"/>
    <w:rsid w:val="00EA5A1B"/>
    <w:rsid w:val="00EB4F20"/>
    <w:rsid w:val="00ED597C"/>
    <w:rsid w:val="00EE08B0"/>
    <w:rsid w:val="00EE1EF2"/>
    <w:rsid w:val="00EE2E28"/>
    <w:rsid w:val="00EE697B"/>
    <w:rsid w:val="00EE774C"/>
    <w:rsid w:val="00F04F78"/>
    <w:rsid w:val="00F14616"/>
    <w:rsid w:val="00F16776"/>
    <w:rsid w:val="00F30787"/>
    <w:rsid w:val="00F3367E"/>
    <w:rsid w:val="00F452E1"/>
    <w:rsid w:val="00F60933"/>
    <w:rsid w:val="00F60E81"/>
    <w:rsid w:val="00F61EC0"/>
    <w:rsid w:val="00F65530"/>
    <w:rsid w:val="00F7501D"/>
    <w:rsid w:val="00F82236"/>
    <w:rsid w:val="00F90E6A"/>
    <w:rsid w:val="00F9342B"/>
    <w:rsid w:val="00FA32DD"/>
    <w:rsid w:val="00FB05C4"/>
    <w:rsid w:val="00FB15F4"/>
    <w:rsid w:val="00FB4847"/>
    <w:rsid w:val="00FB6B90"/>
    <w:rsid w:val="00FE154B"/>
    <w:rsid w:val="00FE3C09"/>
    <w:rsid w:val="00FE5BFD"/>
    <w:rsid w:val="00FE61E1"/>
    <w:rsid w:val="00FF3A02"/>
    <w:rsid w:val="00FF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4BB29"/>
  <w15:docId w15:val="{32A909BA-8906-4BBC-97F7-327BB87D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0" w:unhideWhenUsed="1" w:qFormat="1"/>
    <w:lsdException w:name="toc 4" w:locked="1" w:semiHidden="1" w:uiPriority="0" w:unhideWhenUsed="1" w:qFormat="1"/>
    <w:lsdException w:name="toc 5" w:locked="1" w:semiHidden="1" w:uiPriority="39"/>
    <w:lsdException w:name="toc 6" w:locked="1" w:semiHidden="1" w:uiPriority="39"/>
    <w:lsdException w:name="toc 7" w:locked="1" w:semiHidden="1" w:uiPriority="39"/>
    <w:lsdException w:name="toc 8" w:locked="1" w:semiHidden="1" w:uiPriority="39" w:unhideWhenUsed="1" w:qFormat="1"/>
    <w:lsdException w:name="toc 9" w:locked="1" w:semiHidden="1"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BD"/>
    <w:pPr>
      <w:spacing w:line="480" w:lineRule="auto"/>
      <w:ind w:firstLine="432"/>
    </w:pPr>
    <w:rPr>
      <w:szCs w:val="20"/>
    </w:rPr>
  </w:style>
  <w:style w:type="paragraph" w:styleId="Heading1">
    <w:name w:val="heading 1"/>
    <w:basedOn w:val="Normal"/>
    <w:next w:val="Normal"/>
    <w:semiHidden/>
    <w:qFormat/>
    <w:locked/>
    <w:rsid w:val="0090696E"/>
    <w:pPr>
      <w:spacing w:after="840" w:line="240" w:lineRule="auto"/>
      <w:ind w:firstLine="0"/>
      <w:jc w:val="center"/>
      <w:outlineLvl w:val="0"/>
    </w:pPr>
    <w:rPr>
      <w:b/>
      <w:caps/>
    </w:rPr>
  </w:style>
  <w:style w:type="paragraph" w:styleId="Heading2">
    <w:name w:val="heading 2"/>
    <w:basedOn w:val="Normal"/>
    <w:next w:val="Normal"/>
    <w:semiHidden/>
    <w:qFormat/>
    <w:locked/>
    <w:rsid w:val="0090696E"/>
    <w:pPr>
      <w:keepNext/>
      <w:spacing w:after="240" w:line="240" w:lineRule="auto"/>
      <w:ind w:left="432" w:hanging="432"/>
      <w:outlineLvl w:val="1"/>
    </w:pPr>
    <w:rPr>
      <w:b/>
      <w:caps/>
    </w:rPr>
  </w:style>
  <w:style w:type="paragraph" w:styleId="Heading3">
    <w:name w:val="heading 3"/>
    <w:basedOn w:val="Normal"/>
    <w:next w:val="NormalSS"/>
    <w:link w:val="Heading3Char"/>
    <w:semiHidden/>
    <w:qFormat/>
    <w:locked/>
    <w:rsid w:val="009675EB"/>
    <w:pPr>
      <w:keepNext/>
      <w:tabs>
        <w:tab w:val="left" w:pos="432"/>
      </w:tabs>
      <w:spacing w:after="120" w:line="240" w:lineRule="auto"/>
      <w:ind w:left="432" w:hanging="432"/>
      <w:outlineLvl w:val="2"/>
    </w:pPr>
    <w:rPr>
      <w:b/>
    </w:rPr>
  </w:style>
  <w:style w:type="paragraph" w:styleId="Heading4">
    <w:name w:val="heading 4"/>
    <w:basedOn w:val="Normal"/>
    <w:next w:val="NormalSS"/>
    <w:link w:val="Heading4Char"/>
    <w:semiHidden/>
    <w:qFormat/>
    <w:locked/>
    <w:rsid w:val="009675EB"/>
    <w:pPr>
      <w:keepNext/>
      <w:tabs>
        <w:tab w:val="left" w:pos="432"/>
      </w:tabs>
      <w:spacing w:after="120" w:line="240" w:lineRule="auto"/>
      <w:ind w:left="432" w:hanging="432"/>
      <w:outlineLvl w:val="3"/>
    </w:pPr>
    <w:rPr>
      <w:b/>
    </w:rPr>
  </w:style>
  <w:style w:type="paragraph" w:styleId="Heading5">
    <w:name w:val="heading 5"/>
    <w:basedOn w:val="Normal"/>
    <w:next w:val="Normal"/>
    <w:link w:val="Heading5Char"/>
    <w:semiHidden/>
    <w:qFormat/>
    <w:locked/>
    <w:rsid w:val="009675EB"/>
    <w:pPr>
      <w:keepNext/>
      <w:numPr>
        <w:ilvl w:val="4"/>
        <w:numId w:val="22"/>
      </w:numPr>
      <w:spacing w:after="120" w:line="240" w:lineRule="auto"/>
      <w:outlineLvl w:val="4"/>
    </w:pPr>
    <w:rPr>
      <w:b/>
    </w:rPr>
  </w:style>
  <w:style w:type="paragraph" w:styleId="Heading6">
    <w:name w:val="heading 6"/>
    <w:basedOn w:val="Normal"/>
    <w:next w:val="Normal"/>
    <w:link w:val="Heading6Char"/>
    <w:semiHidden/>
    <w:qFormat/>
    <w:locked/>
    <w:rsid w:val="009675EB"/>
    <w:pPr>
      <w:keepNext/>
      <w:numPr>
        <w:ilvl w:val="5"/>
        <w:numId w:val="22"/>
      </w:numPr>
      <w:spacing w:after="120" w:line="240" w:lineRule="auto"/>
      <w:outlineLvl w:val="5"/>
    </w:pPr>
  </w:style>
  <w:style w:type="paragraph" w:styleId="Heading7">
    <w:name w:val="heading 7"/>
    <w:basedOn w:val="Normal"/>
    <w:next w:val="Normal"/>
    <w:link w:val="Heading7Char"/>
    <w:semiHidden/>
    <w:qFormat/>
    <w:locked/>
    <w:rsid w:val="009675EB"/>
    <w:pPr>
      <w:keepNext/>
      <w:numPr>
        <w:ilvl w:val="6"/>
        <w:numId w:val="22"/>
      </w:numPr>
      <w:spacing w:after="120" w:line="240" w:lineRule="auto"/>
      <w:outlineLvl w:val="6"/>
    </w:pPr>
  </w:style>
  <w:style w:type="paragraph" w:styleId="Heading8">
    <w:name w:val="heading 8"/>
    <w:basedOn w:val="Normal"/>
    <w:next w:val="Normal"/>
    <w:link w:val="Heading8Char"/>
    <w:semiHidden/>
    <w:qFormat/>
    <w:locked/>
    <w:rsid w:val="009675EB"/>
    <w:pPr>
      <w:keepNext/>
      <w:numPr>
        <w:ilvl w:val="7"/>
        <w:numId w:val="22"/>
      </w:numPr>
      <w:spacing w:after="120" w:line="240" w:lineRule="auto"/>
      <w:outlineLvl w:val="7"/>
    </w:pPr>
  </w:style>
  <w:style w:type="paragraph" w:styleId="Heading9">
    <w:name w:val="heading 9"/>
    <w:aliases w:val="Heading 9 (business proposal only)"/>
    <w:basedOn w:val="Normal"/>
    <w:next w:val="Normal"/>
    <w:link w:val="Heading9Char"/>
    <w:semiHidden/>
    <w:locked/>
    <w:rsid w:val="009675EB"/>
    <w:pPr>
      <w:keepNext/>
      <w:numPr>
        <w:ilvl w:val="8"/>
        <w:numId w:val="22"/>
      </w:numPr>
      <w:spacing w:after="120" w:line="240" w:lineRule="auto"/>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S">
    <w:name w:val="NormalSS"/>
    <w:basedOn w:val="Normal"/>
    <w:link w:val="NormalSSChar"/>
    <w:qFormat/>
    <w:rsid w:val="00873CAC"/>
    <w:pPr>
      <w:spacing w:after="240" w:line="240" w:lineRule="auto"/>
    </w:pPr>
  </w:style>
  <w:style w:type="paragraph" w:styleId="Footer">
    <w:name w:val="footer"/>
    <w:basedOn w:val="Normal"/>
    <w:semiHidden/>
    <w:rsid w:val="0090696E"/>
    <w:pPr>
      <w:tabs>
        <w:tab w:val="center" w:pos="4320"/>
        <w:tab w:val="right" w:pos="8640"/>
      </w:tabs>
    </w:pPr>
  </w:style>
  <w:style w:type="character" w:styleId="PageNumber">
    <w:name w:val="page number"/>
    <w:basedOn w:val="DefaultParagraphFont"/>
    <w:semiHidden/>
    <w:qFormat/>
    <w:rsid w:val="009675EB"/>
    <w:rPr>
      <w:rFonts w:ascii="Arial" w:hAnsi="Arial"/>
      <w:color w:val="auto"/>
      <w:sz w:val="20"/>
      <w:bdr w:val="none" w:sz="0" w:space="0" w:color="auto"/>
    </w:rPr>
  </w:style>
  <w:style w:type="paragraph" w:customStyle="1" w:styleId="Center">
    <w:name w:val="Center"/>
    <w:basedOn w:val="Normal"/>
    <w:unhideWhenUsed/>
    <w:rsid w:val="009675EB"/>
    <w:pPr>
      <w:ind w:firstLine="0"/>
      <w:jc w:val="center"/>
    </w:pPr>
  </w:style>
  <w:style w:type="paragraph" w:styleId="FootnoteText">
    <w:name w:val="footnote text"/>
    <w:basedOn w:val="Normal"/>
    <w:link w:val="FootnoteTextChar"/>
    <w:qFormat/>
    <w:rsid w:val="00873CAC"/>
    <w:pPr>
      <w:spacing w:after="120" w:line="240" w:lineRule="auto"/>
      <w:ind w:firstLine="0"/>
    </w:pPr>
    <w:rPr>
      <w:sz w:val="20"/>
    </w:rPr>
  </w:style>
  <w:style w:type="paragraph" w:customStyle="1" w:styleId="Heading2Memo">
    <w:name w:val="Heading_2_Memo"/>
    <w:basedOn w:val="Normal"/>
    <w:next w:val="NormalSS"/>
    <w:qFormat/>
    <w:rsid w:val="00BF3F2B"/>
    <w:pPr>
      <w:keepNext/>
      <w:spacing w:after="120" w:line="240" w:lineRule="auto"/>
      <w:ind w:left="432" w:hanging="432"/>
    </w:pPr>
    <w:rPr>
      <w:rFonts w:ascii="Arial" w:hAnsi="Arial"/>
      <w:b/>
      <w:sz w:val="22"/>
    </w:rPr>
  </w:style>
  <w:style w:type="paragraph" w:styleId="TOC1">
    <w:name w:val="toc 1"/>
    <w:next w:val="Normalcontinued"/>
    <w:autoRedefine/>
    <w:uiPriority w:val="39"/>
    <w:semiHidden/>
    <w:qFormat/>
    <w:locked/>
    <w:rsid w:val="009675EB"/>
    <w:pPr>
      <w:tabs>
        <w:tab w:val="right" w:leader="dot" w:pos="9360"/>
      </w:tabs>
      <w:spacing w:after="180" w:line="240" w:lineRule="exact"/>
      <w:ind w:left="720" w:right="720" w:hanging="720"/>
    </w:pPr>
    <w:rPr>
      <w:rFonts w:ascii="Arial" w:hAnsi="Arial"/>
      <w:caps/>
      <w:sz w:val="20"/>
      <w:szCs w:val="20"/>
    </w:rPr>
  </w:style>
  <w:style w:type="paragraph" w:styleId="TOC2">
    <w:name w:val="toc 2"/>
    <w:next w:val="Normal"/>
    <w:autoRedefine/>
    <w:uiPriority w:val="39"/>
    <w:semiHidden/>
    <w:qFormat/>
    <w:locked/>
    <w:rsid w:val="009675EB"/>
    <w:pPr>
      <w:tabs>
        <w:tab w:val="left" w:pos="1080"/>
        <w:tab w:val="right" w:leader="dot" w:pos="9360"/>
      </w:tabs>
      <w:spacing w:after="180" w:line="240" w:lineRule="exact"/>
      <w:ind w:left="1080" w:right="720" w:hanging="360"/>
    </w:pPr>
    <w:rPr>
      <w:rFonts w:ascii="Arial" w:hAnsi="Arial"/>
      <w:noProof/>
      <w:sz w:val="20"/>
      <w:szCs w:val="20"/>
    </w:rPr>
  </w:style>
  <w:style w:type="paragraph" w:styleId="TOC3">
    <w:name w:val="toc 3"/>
    <w:basedOn w:val="TOC2"/>
    <w:next w:val="Normal"/>
    <w:autoRedefine/>
    <w:semiHidden/>
    <w:qFormat/>
    <w:locked/>
    <w:rsid w:val="009675EB"/>
    <w:pPr>
      <w:tabs>
        <w:tab w:val="clear" w:pos="1080"/>
        <w:tab w:val="left" w:pos="1440"/>
      </w:tabs>
      <w:spacing w:after="120"/>
      <w:ind w:left="1440"/>
    </w:pPr>
  </w:style>
  <w:style w:type="paragraph" w:styleId="TOC4">
    <w:name w:val="toc 4"/>
    <w:next w:val="Normal"/>
    <w:autoRedefine/>
    <w:semiHidden/>
    <w:qFormat/>
    <w:locked/>
    <w:rsid w:val="009675EB"/>
    <w:pPr>
      <w:tabs>
        <w:tab w:val="left" w:pos="2160"/>
        <w:tab w:val="right" w:leader="dot" w:pos="9360"/>
      </w:tabs>
      <w:spacing w:line="240" w:lineRule="exact"/>
      <w:ind w:left="2520" w:hanging="360"/>
    </w:pPr>
    <w:rPr>
      <w:rFonts w:ascii="Arial" w:hAnsi="Arial"/>
      <w:noProof/>
      <w:szCs w:val="20"/>
    </w:rPr>
  </w:style>
  <w:style w:type="character" w:customStyle="1" w:styleId="MTEquationSection">
    <w:name w:val="MTEquationSection"/>
    <w:basedOn w:val="DefaultParagraphFont"/>
    <w:rsid w:val="009675EB"/>
    <w:rPr>
      <w:rFonts w:ascii="Arial" w:hAnsi="Arial"/>
      <w:vanish/>
      <w:color w:val="auto"/>
      <w:sz w:val="18"/>
    </w:rPr>
  </w:style>
  <w:style w:type="paragraph" w:styleId="EndnoteText">
    <w:name w:val="endnote text"/>
    <w:basedOn w:val="Normal"/>
    <w:rsid w:val="0090696E"/>
    <w:pPr>
      <w:spacing w:after="240" w:line="240" w:lineRule="auto"/>
    </w:pPr>
  </w:style>
  <w:style w:type="paragraph" w:customStyle="1" w:styleId="Bullet">
    <w:name w:val="Bullet"/>
    <w:basedOn w:val="Normal"/>
    <w:qFormat/>
    <w:rsid w:val="00C3312C"/>
    <w:pPr>
      <w:numPr>
        <w:numId w:val="27"/>
      </w:numPr>
      <w:tabs>
        <w:tab w:val="left" w:pos="432"/>
      </w:tabs>
      <w:spacing w:after="120" w:line="240" w:lineRule="auto"/>
      <w:ind w:left="432" w:hanging="432"/>
    </w:pPr>
  </w:style>
  <w:style w:type="paragraph" w:customStyle="1" w:styleId="NumberedBullet">
    <w:name w:val="Numbered Bullet"/>
    <w:basedOn w:val="Normal"/>
    <w:link w:val="NumberedBulletChar"/>
    <w:qFormat/>
    <w:rsid w:val="00046559"/>
    <w:pPr>
      <w:numPr>
        <w:numId w:val="35"/>
      </w:numPr>
      <w:tabs>
        <w:tab w:val="left" w:pos="432"/>
      </w:tabs>
      <w:spacing w:after="120" w:line="240" w:lineRule="auto"/>
    </w:pPr>
  </w:style>
  <w:style w:type="character" w:styleId="FootnoteReference">
    <w:name w:val="footnote reference"/>
    <w:basedOn w:val="DefaultParagraphFont"/>
    <w:qFormat/>
    <w:rsid w:val="00873CAC"/>
    <w:rPr>
      <w:rFonts w:ascii="Times New Roman" w:hAnsi="Times New Roman"/>
      <w:color w:val="auto"/>
      <w:spacing w:val="0"/>
      <w:position w:val="0"/>
      <w:sz w:val="24"/>
      <w:u w:color="000080"/>
      <w:effect w:val="none"/>
      <w:vertAlign w:val="superscript"/>
    </w:rPr>
  </w:style>
  <w:style w:type="paragraph" w:customStyle="1" w:styleId="Outline">
    <w:name w:val="Outline"/>
    <w:basedOn w:val="Normal"/>
    <w:unhideWhenUsed/>
    <w:qFormat/>
    <w:rsid w:val="009675EB"/>
    <w:pPr>
      <w:spacing w:after="240" w:line="240" w:lineRule="auto"/>
      <w:ind w:left="720" w:hanging="720"/>
    </w:pPr>
  </w:style>
  <w:style w:type="paragraph" w:customStyle="1" w:styleId="References">
    <w:name w:val="References"/>
    <w:basedOn w:val="Normal"/>
    <w:qFormat/>
    <w:rsid w:val="00873CAC"/>
    <w:pPr>
      <w:keepLines/>
      <w:spacing w:after="240" w:line="240" w:lineRule="auto"/>
      <w:ind w:left="432" w:hanging="432"/>
    </w:pPr>
  </w:style>
  <w:style w:type="paragraph" w:styleId="TableofFigures">
    <w:name w:val="table of figures"/>
    <w:basedOn w:val="Normal"/>
    <w:next w:val="Normal"/>
    <w:uiPriority w:val="99"/>
    <w:rsid w:val="00873CAC"/>
    <w:pPr>
      <w:tabs>
        <w:tab w:val="right" w:leader="dot" w:pos="9360"/>
      </w:tabs>
      <w:spacing w:after="180" w:line="240" w:lineRule="exact"/>
      <w:ind w:left="720" w:right="720" w:hanging="720"/>
    </w:pPr>
    <w:rPr>
      <w:rFonts w:ascii="Arial" w:hAnsi="Arial"/>
      <w:sz w:val="20"/>
    </w:rPr>
  </w:style>
  <w:style w:type="character" w:styleId="EndnoteReference">
    <w:name w:val="endnote reference"/>
    <w:basedOn w:val="DefaultParagraphFont"/>
    <w:rsid w:val="0090696E"/>
    <w:rPr>
      <w:vertAlign w:val="superscript"/>
    </w:rPr>
  </w:style>
  <w:style w:type="paragraph" w:styleId="Header">
    <w:name w:val="header"/>
    <w:basedOn w:val="Normal"/>
    <w:uiPriority w:val="99"/>
    <w:unhideWhenUsed/>
    <w:rsid w:val="0090696E"/>
    <w:pPr>
      <w:tabs>
        <w:tab w:val="center" w:pos="4680"/>
        <w:tab w:val="right" w:pos="9360"/>
      </w:tabs>
      <w:spacing w:line="240" w:lineRule="auto"/>
    </w:pPr>
  </w:style>
  <w:style w:type="paragraph" w:customStyle="1" w:styleId="Normalcontinued">
    <w:name w:val="Normal (continued)"/>
    <w:basedOn w:val="Normal"/>
    <w:next w:val="Normal"/>
    <w:qFormat/>
    <w:rsid w:val="00873CAC"/>
    <w:pPr>
      <w:ind w:firstLine="0"/>
    </w:pPr>
  </w:style>
  <w:style w:type="paragraph" w:customStyle="1" w:styleId="NormalSScontinued">
    <w:name w:val="NormalSS (continued)"/>
    <w:basedOn w:val="NormalSS"/>
    <w:next w:val="NormalSS"/>
    <w:qFormat/>
    <w:rsid w:val="00873CAC"/>
    <w:pPr>
      <w:ind w:firstLine="0"/>
    </w:pPr>
  </w:style>
  <w:style w:type="paragraph" w:customStyle="1" w:styleId="TableFootnoteCaption">
    <w:name w:val="Table Footnote_Caption"/>
    <w:qFormat/>
    <w:rsid w:val="00873CAC"/>
    <w:pPr>
      <w:tabs>
        <w:tab w:val="left" w:pos="1080"/>
      </w:tabs>
      <w:spacing w:before="60"/>
    </w:pPr>
    <w:rPr>
      <w:rFonts w:ascii="Arial" w:hAnsi="Arial"/>
      <w:sz w:val="18"/>
      <w:szCs w:val="20"/>
    </w:rPr>
  </w:style>
  <w:style w:type="paragraph" w:customStyle="1" w:styleId="TableHeaderCenter">
    <w:name w:val="Table Header Center"/>
    <w:basedOn w:val="TableHeaderLeft"/>
    <w:qFormat/>
    <w:rsid w:val="00873CAC"/>
    <w:pPr>
      <w:jc w:val="center"/>
    </w:pPr>
  </w:style>
  <w:style w:type="paragraph" w:customStyle="1" w:styleId="TableHeaderLeft">
    <w:name w:val="Table Header Left"/>
    <w:basedOn w:val="TableText"/>
    <w:next w:val="TableText"/>
    <w:qFormat/>
    <w:rsid w:val="00873CAC"/>
    <w:pPr>
      <w:spacing w:before="120" w:after="60"/>
    </w:pPr>
    <w:rPr>
      <w:b/>
      <w:color w:val="FFFFFF" w:themeColor="background1"/>
    </w:rPr>
  </w:style>
  <w:style w:type="paragraph" w:customStyle="1" w:styleId="TableSourceCaption">
    <w:name w:val="Table Source_Caption"/>
    <w:qFormat/>
    <w:rsid w:val="00873CAC"/>
    <w:pPr>
      <w:tabs>
        <w:tab w:val="left" w:pos="792"/>
      </w:tabs>
      <w:spacing w:before="60"/>
      <w:ind w:left="792" w:hanging="792"/>
    </w:pPr>
    <w:rPr>
      <w:rFonts w:ascii="Arial" w:hAnsi="Arial"/>
      <w:sz w:val="18"/>
      <w:szCs w:val="20"/>
    </w:rPr>
  </w:style>
  <w:style w:type="paragraph" w:customStyle="1" w:styleId="TableText">
    <w:name w:val="Table Text"/>
    <w:basedOn w:val="Normal"/>
    <w:qFormat/>
    <w:rsid w:val="00873CAC"/>
    <w:pPr>
      <w:spacing w:line="240" w:lineRule="auto"/>
      <w:ind w:firstLine="0"/>
    </w:pPr>
    <w:rPr>
      <w:rFonts w:ascii="Arial" w:hAnsi="Arial"/>
      <w:sz w:val="18"/>
    </w:rPr>
  </w:style>
  <w:style w:type="paragraph" w:styleId="BalloonText">
    <w:name w:val="Balloon Text"/>
    <w:basedOn w:val="Normal"/>
    <w:link w:val="BalloonTextChar"/>
    <w:uiPriority w:val="99"/>
    <w:semiHidden/>
    <w:unhideWhenUsed/>
    <w:rsid w:val="009675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5EB"/>
    <w:rPr>
      <w:rFonts w:ascii="Tahoma" w:hAnsi="Tahoma" w:cs="Tahoma"/>
      <w:sz w:val="16"/>
      <w:szCs w:val="16"/>
    </w:rPr>
  </w:style>
  <w:style w:type="paragraph" w:customStyle="1" w:styleId="TableSignificanceCaption">
    <w:name w:val="Table Significance_Caption"/>
    <w:basedOn w:val="TableFootnoteCaption"/>
    <w:qFormat/>
    <w:rsid w:val="00873CAC"/>
  </w:style>
  <w:style w:type="paragraph" w:customStyle="1" w:styleId="MarkforTableTitle">
    <w:name w:val="Mark for Table Title"/>
    <w:basedOn w:val="Normal"/>
    <w:next w:val="NormalSS"/>
    <w:qFormat/>
    <w:rsid w:val="00170D06"/>
    <w:pPr>
      <w:keepNext/>
      <w:spacing w:after="60" w:line="240" w:lineRule="auto"/>
      <w:ind w:firstLine="0"/>
    </w:pPr>
    <w:rPr>
      <w:rFonts w:ascii="Arial Bold" w:hAnsi="Arial Bold"/>
      <w:b/>
      <w:sz w:val="20"/>
    </w:rPr>
  </w:style>
  <w:style w:type="table" w:customStyle="1" w:styleId="MPRBaseTable">
    <w:name w:val="MPR Base Table"/>
    <w:basedOn w:val="TableNormal"/>
    <w:uiPriority w:val="99"/>
    <w:rsid w:val="00CD0107"/>
    <w:pPr>
      <w:spacing w:line="360" w:lineRule="auto"/>
      <w:contextualSpacing/>
      <w:textboxTightWrap w:val="allLines"/>
    </w:pPr>
    <w:rPr>
      <w:rFonts w:ascii="Arial" w:eastAsiaTheme="minorEastAsia" w:hAnsi="Arial" w:cstheme="minorBidi"/>
      <w:sz w:val="18"/>
    </w:rPr>
    <w:tblPr>
      <w:tblStyleRowBandSize w:val="1"/>
      <w:tblBorders>
        <w:bottom w:val="single" w:sz="4" w:space="0" w:color="auto"/>
      </w:tblBorders>
    </w:tblPr>
    <w:tblStylePr w:type="firstRow">
      <w:pPr>
        <w:wordWrap/>
        <w:spacing w:beforeLines="0" w:before="120" w:beforeAutospacing="0" w:afterLines="0" w:after="60" w:afterAutospacing="0" w:line="240" w:lineRule="auto"/>
        <w:ind w:leftChars="0" w:left="0" w:rightChars="0" w:right="0" w:firstLineChars="0" w:firstLine="0"/>
        <w:contextualSpacing w:val="0"/>
        <w:jc w:val="center"/>
        <w:outlineLvl w:val="9"/>
      </w:pPr>
      <w:rPr>
        <w:rFonts w:ascii="Arial" w:hAnsi="Arial"/>
        <w:b/>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tblStylePr w:type="lastRow">
      <w:rPr>
        <w:b/>
      </w:rPr>
    </w:tblStylePr>
    <w:tblStylePr w:type="firstCol">
      <w:pPr>
        <w:wordWrap/>
        <w:spacing w:beforeLines="0" w:beforeAutospacing="0" w:afterLines="0" w:afterAutospacing="0"/>
        <w:contextualSpacing/>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style>
  <w:style w:type="paragraph" w:customStyle="1" w:styleId="BulletLastDS">
    <w:name w:val="Bullet (Last DS)"/>
    <w:basedOn w:val="Bullet"/>
    <w:next w:val="Normal"/>
    <w:qFormat/>
    <w:rsid w:val="00C3312C"/>
    <w:pPr>
      <w:numPr>
        <w:numId w:val="28"/>
      </w:numPr>
      <w:spacing w:after="320"/>
      <w:ind w:left="432" w:hanging="432"/>
    </w:pPr>
  </w:style>
  <w:style w:type="paragraph" w:customStyle="1" w:styleId="BulletLastSS">
    <w:name w:val="Bullet (Last SS)"/>
    <w:basedOn w:val="Bullet"/>
    <w:next w:val="NormalSS"/>
    <w:qFormat/>
    <w:rsid w:val="00C3312C"/>
    <w:pPr>
      <w:numPr>
        <w:numId w:val="29"/>
      </w:numPr>
      <w:spacing w:after="240"/>
      <w:ind w:left="432" w:hanging="432"/>
    </w:pPr>
  </w:style>
  <w:style w:type="paragraph" w:styleId="DocumentMap">
    <w:name w:val="Document Map"/>
    <w:basedOn w:val="Normal"/>
    <w:link w:val="DocumentMapChar"/>
    <w:semiHidden/>
    <w:unhideWhenUsed/>
    <w:rsid w:val="009675EB"/>
    <w:pPr>
      <w:spacing w:line="240" w:lineRule="auto"/>
      <w:ind w:firstLine="0"/>
    </w:pPr>
    <w:rPr>
      <w:rFonts w:asciiTheme="majorHAnsi" w:hAnsiTheme="majorHAnsi"/>
    </w:rPr>
  </w:style>
  <w:style w:type="character" w:customStyle="1" w:styleId="DocumentMapChar">
    <w:name w:val="Document Map Char"/>
    <w:basedOn w:val="DefaultParagraphFont"/>
    <w:link w:val="DocumentMap"/>
    <w:semiHidden/>
    <w:rsid w:val="009675EB"/>
    <w:rPr>
      <w:rFonts w:asciiTheme="majorHAnsi" w:hAnsiTheme="majorHAnsi"/>
      <w:szCs w:val="20"/>
    </w:rPr>
  </w:style>
  <w:style w:type="character" w:customStyle="1" w:styleId="FootnoteTextChar">
    <w:name w:val="Footnote Text Char"/>
    <w:basedOn w:val="DefaultParagraphFont"/>
    <w:link w:val="FootnoteText"/>
    <w:rsid w:val="00873CAC"/>
    <w:rPr>
      <w:sz w:val="20"/>
      <w:szCs w:val="20"/>
    </w:rPr>
  </w:style>
  <w:style w:type="character" w:customStyle="1" w:styleId="Heading3Char">
    <w:name w:val="Heading 3 Char"/>
    <w:basedOn w:val="DefaultParagraphFont"/>
    <w:link w:val="Heading3"/>
    <w:semiHidden/>
    <w:rsid w:val="002C6428"/>
    <w:rPr>
      <w:b/>
      <w:szCs w:val="20"/>
    </w:rPr>
  </w:style>
  <w:style w:type="character" w:customStyle="1" w:styleId="Heading4Char">
    <w:name w:val="Heading 4 Char"/>
    <w:basedOn w:val="DefaultParagraphFont"/>
    <w:link w:val="Heading4"/>
    <w:semiHidden/>
    <w:rsid w:val="002C6428"/>
    <w:rPr>
      <w:b/>
      <w:szCs w:val="20"/>
    </w:rPr>
  </w:style>
  <w:style w:type="character" w:customStyle="1" w:styleId="Heading5Char">
    <w:name w:val="Heading 5 Char"/>
    <w:basedOn w:val="DefaultParagraphFont"/>
    <w:link w:val="Heading5"/>
    <w:semiHidden/>
    <w:rsid w:val="002C6428"/>
    <w:rPr>
      <w:b/>
      <w:szCs w:val="20"/>
    </w:rPr>
  </w:style>
  <w:style w:type="character" w:customStyle="1" w:styleId="Heading6Char">
    <w:name w:val="Heading 6 Char"/>
    <w:basedOn w:val="DefaultParagraphFont"/>
    <w:link w:val="Heading6"/>
    <w:semiHidden/>
    <w:rsid w:val="002C6428"/>
    <w:rPr>
      <w:szCs w:val="20"/>
    </w:rPr>
  </w:style>
  <w:style w:type="character" w:customStyle="1" w:styleId="Heading7Char">
    <w:name w:val="Heading 7 Char"/>
    <w:basedOn w:val="DefaultParagraphFont"/>
    <w:link w:val="Heading7"/>
    <w:semiHidden/>
    <w:rsid w:val="002C6428"/>
    <w:rPr>
      <w:szCs w:val="20"/>
    </w:rPr>
  </w:style>
  <w:style w:type="character" w:customStyle="1" w:styleId="Heading8Char">
    <w:name w:val="Heading 8 Char"/>
    <w:basedOn w:val="DefaultParagraphFont"/>
    <w:link w:val="Heading8"/>
    <w:semiHidden/>
    <w:rsid w:val="002C6428"/>
    <w:rPr>
      <w:szCs w:val="20"/>
    </w:rPr>
  </w:style>
  <w:style w:type="character" w:customStyle="1" w:styleId="Heading9Char">
    <w:name w:val="Heading 9 Char"/>
    <w:aliases w:val="Heading 9 (business proposal only) Char"/>
    <w:basedOn w:val="DefaultParagraphFont"/>
    <w:link w:val="Heading9"/>
    <w:semiHidden/>
    <w:rsid w:val="002C6428"/>
    <w:rPr>
      <w:szCs w:val="20"/>
    </w:rPr>
  </w:style>
  <w:style w:type="numbering" w:customStyle="1" w:styleId="MPROutline">
    <w:name w:val="MPROutline"/>
    <w:uiPriority w:val="99"/>
    <w:locked/>
    <w:rsid w:val="009675EB"/>
    <w:pPr>
      <w:numPr>
        <w:numId w:val="10"/>
      </w:numPr>
    </w:pPr>
  </w:style>
  <w:style w:type="character" w:customStyle="1" w:styleId="NumberedBulletChar">
    <w:name w:val="Numbered Bullet Char"/>
    <w:basedOn w:val="DefaultParagraphFont"/>
    <w:link w:val="NumberedBullet"/>
    <w:rsid w:val="00046559"/>
    <w:rPr>
      <w:szCs w:val="20"/>
    </w:rPr>
  </w:style>
  <w:style w:type="paragraph" w:customStyle="1" w:styleId="NumberedBulletLastDS">
    <w:name w:val="Numbered Bullet (Last DS)"/>
    <w:basedOn w:val="NumberedBullet"/>
    <w:next w:val="Normal"/>
    <w:qFormat/>
    <w:rsid w:val="00873CAC"/>
    <w:pPr>
      <w:tabs>
        <w:tab w:val="clear" w:pos="792"/>
      </w:tabs>
      <w:spacing w:after="320"/>
    </w:pPr>
  </w:style>
  <w:style w:type="paragraph" w:customStyle="1" w:styleId="NumberedBulletLastSS">
    <w:name w:val="Numbered Bullet (Last SS)"/>
    <w:basedOn w:val="NumberedBulletLastDS"/>
    <w:next w:val="NormalSS"/>
    <w:qFormat/>
    <w:rsid w:val="00873CAC"/>
    <w:pPr>
      <w:spacing w:after="240"/>
    </w:pPr>
  </w:style>
  <w:style w:type="paragraph" w:customStyle="1" w:styleId="Tabletext8">
    <w:name w:val="Table text 8"/>
    <w:basedOn w:val="TableText"/>
    <w:qFormat/>
    <w:rsid w:val="00873CAC"/>
    <w:rPr>
      <w:snapToGrid w:val="0"/>
      <w:sz w:val="16"/>
      <w:szCs w:val="16"/>
    </w:rPr>
  </w:style>
  <w:style w:type="paragraph" w:styleId="TOC8">
    <w:name w:val="toc 8"/>
    <w:next w:val="Normal"/>
    <w:autoRedefine/>
    <w:uiPriority w:val="39"/>
    <w:semiHidden/>
    <w:qFormat/>
    <w:locked/>
    <w:rsid w:val="009675EB"/>
    <w:pPr>
      <w:tabs>
        <w:tab w:val="right" w:leader="dot" w:pos="9360"/>
      </w:tabs>
      <w:spacing w:after="180" w:line="240" w:lineRule="exact"/>
      <w:ind w:right="720"/>
    </w:pPr>
    <w:rPr>
      <w:rFonts w:ascii="Arial" w:hAnsi="Arial"/>
      <w:caps/>
      <w:sz w:val="20"/>
      <w:szCs w:val="20"/>
    </w:rPr>
  </w:style>
  <w:style w:type="paragraph" w:customStyle="1" w:styleId="wwwmathematica-mprcom">
    <w:name w:val="www.mathematica-mpr.com"/>
    <w:qFormat/>
    <w:rsid w:val="009675EB"/>
    <w:pPr>
      <w:spacing w:after="100"/>
    </w:pPr>
    <w:rPr>
      <w:rFonts w:asciiTheme="majorHAnsi" w:hAnsiTheme="majorHAnsi"/>
      <w:noProof/>
      <w:sz w:val="16"/>
      <w:szCs w:val="19"/>
    </w:rPr>
  </w:style>
  <w:style w:type="paragraph" w:customStyle="1" w:styleId="MarkforAppendixTitle">
    <w:name w:val="Mark for Appendix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AttachmentTitle">
    <w:name w:val="Mark for Attachment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ExhibitTitle">
    <w:name w:val="Mark for Exhibit Title"/>
    <w:basedOn w:val="MarkforTableTitle"/>
    <w:next w:val="NormalSS"/>
    <w:qFormat/>
    <w:rsid w:val="00170D06"/>
  </w:style>
  <w:style w:type="paragraph" w:customStyle="1" w:styleId="MarkforFigureTitle">
    <w:name w:val="Mark for Figure Title"/>
    <w:basedOn w:val="MarkforTableTitle"/>
    <w:next w:val="NormalSS"/>
    <w:qFormat/>
    <w:rsid w:val="00170D06"/>
  </w:style>
  <w:style w:type="paragraph" w:customStyle="1" w:styleId="H4Number">
    <w:name w:val="H4_Number"/>
    <w:basedOn w:val="Heading3"/>
    <w:next w:val="NormalSS"/>
    <w:link w:val="H4NumberChar"/>
    <w:qFormat/>
    <w:rsid w:val="00CD4C34"/>
    <w:pPr>
      <w:outlineLvl w:val="3"/>
    </w:pPr>
  </w:style>
  <w:style w:type="character" w:customStyle="1" w:styleId="H4NumberChar">
    <w:name w:val="H4_Number Char"/>
    <w:basedOn w:val="Heading3Char"/>
    <w:link w:val="H4Number"/>
    <w:rsid w:val="00CD4C34"/>
    <w:rPr>
      <w:b/>
      <w:szCs w:val="20"/>
    </w:rPr>
  </w:style>
  <w:style w:type="paragraph" w:customStyle="1" w:styleId="H4NumberNoTOC">
    <w:name w:val="H4_Number_No TOC"/>
    <w:basedOn w:val="H4Number"/>
    <w:next w:val="NormalSS"/>
    <w:link w:val="H4NumberNoTOCChar"/>
    <w:qFormat/>
    <w:rsid w:val="00CD4C34"/>
    <w:pPr>
      <w:outlineLvl w:val="9"/>
    </w:pPr>
  </w:style>
  <w:style w:type="character" w:customStyle="1" w:styleId="H4NumberNoTOCChar">
    <w:name w:val="H4_Number_No TOC Char"/>
    <w:basedOn w:val="H4NumberChar"/>
    <w:link w:val="H4NumberNoTOC"/>
    <w:rsid w:val="00CD4C34"/>
    <w:rPr>
      <w:b/>
      <w:szCs w:val="20"/>
    </w:rPr>
  </w:style>
  <w:style w:type="paragraph" w:customStyle="1" w:styleId="H3Alpha">
    <w:name w:val="H3_Alpha"/>
    <w:basedOn w:val="Heading2"/>
    <w:next w:val="NormalSS"/>
    <w:link w:val="H3AlphaChar"/>
    <w:qFormat/>
    <w:rsid w:val="0015329C"/>
    <w:pPr>
      <w:tabs>
        <w:tab w:val="left" w:pos="432"/>
      </w:tabs>
      <w:spacing w:after="120"/>
      <w:outlineLvl w:val="2"/>
    </w:pPr>
    <w:rPr>
      <w:rFonts w:ascii="Arial Black" w:hAnsi="Arial Black"/>
      <w:b w:val="0"/>
      <w:caps w:val="0"/>
      <w:sz w:val="22"/>
    </w:rPr>
  </w:style>
  <w:style w:type="character" w:customStyle="1" w:styleId="H3AlphaChar">
    <w:name w:val="H3_Alpha Char"/>
    <w:basedOn w:val="DefaultParagraphFont"/>
    <w:link w:val="H3Alpha"/>
    <w:rsid w:val="0015329C"/>
    <w:rPr>
      <w:rFonts w:ascii="Arial Black" w:hAnsi="Arial Black"/>
      <w:sz w:val="22"/>
      <w:szCs w:val="20"/>
    </w:rPr>
  </w:style>
  <w:style w:type="paragraph" w:customStyle="1" w:styleId="H3AlphaNoTOC">
    <w:name w:val="H3_Alpha_No TOC"/>
    <w:basedOn w:val="H3Alpha"/>
    <w:next w:val="NormalSS"/>
    <w:link w:val="H3AlphaNoTOCChar"/>
    <w:qFormat/>
    <w:rsid w:val="0015329C"/>
    <w:pPr>
      <w:outlineLvl w:val="9"/>
    </w:pPr>
  </w:style>
  <w:style w:type="character" w:customStyle="1" w:styleId="H3AlphaNoTOCChar">
    <w:name w:val="H3_Alpha_No TOC Char"/>
    <w:basedOn w:val="H3AlphaChar"/>
    <w:link w:val="H3AlphaNoTOC"/>
    <w:rsid w:val="0015329C"/>
    <w:rPr>
      <w:rFonts w:ascii="Arial Black" w:hAnsi="Arial Black"/>
      <w:sz w:val="22"/>
      <w:szCs w:val="20"/>
    </w:rPr>
  </w:style>
  <w:style w:type="paragraph" w:customStyle="1" w:styleId="H5Lower">
    <w:name w:val="H5_Lower"/>
    <w:basedOn w:val="Heading4"/>
    <w:next w:val="NormalSS"/>
    <w:link w:val="H5LowerChar"/>
    <w:qFormat/>
    <w:rsid w:val="00006B47"/>
    <w:pPr>
      <w:outlineLvl w:val="4"/>
    </w:pPr>
  </w:style>
  <w:style w:type="character" w:customStyle="1" w:styleId="H5LowerChar">
    <w:name w:val="H5_Lower Char"/>
    <w:basedOn w:val="Heading4Char"/>
    <w:link w:val="H5Lower"/>
    <w:rsid w:val="00006B47"/>
    <w:rPr>
      <w:b/>
      <w:szCs w:val="20"/>
    </w:rPr>
  </w:style>
  <w:style w:type="paragraph" w:customStyle="1" w:styleId="Dash">
    <w:name w:val="Dash"/>
    <w:basedOn w:val="Normal"/>
    <w:qFormat/>
    <w:rsid w:val="00711F93"/>
    <w:pPr>
      <w:numPr>
        <w:numId w:val="38"/>
      </w:numPr>
      <w:tabs>
        <w:tab w:val="left" w:pos="288"/>
      </w:tabs>
      <w:spacing w:after="120" w:line="240" w:lineRule="auto"/>
    </w:pPr>
  </w:style>
  <w:style w:type="paragraph" w:customStyle="1" w:styleId="DashLASTDS">
    <w:name w:val="Dash (LAST DS)"/>
    <w:basedOn w:val="Dash"/>
    <w:next w:val="Normal"/>
    <w:qFormat/>
    <w:rsid w:val="00CB05AB"/>
    <w:pPr>
      <w:numPr>
        <w:numId w:val="40"/>
      </w:numPr>
      <w:spacing w:after="320"/>
      <w:ind w:left="792"/>
    </w:pPr>
    <w:rPr>
      <w:szCs w:val="24"/>
    </w:rPr>
  </w:style>
  <w:style w:type="paragraph" w:customStyle="1" w:styleId="DashLASTSS">
    <w:name w:val="Dash (LAST SS)"/>
    <w:basedOn w:val="Dash"/>
    <w:next w:val="NormalSS"/>
    <w:qFormat/>
    <w:rsid w:val="00CB05AB"/>
    <w:pPr>
      <w:numPr>
        <w:numId w:val="39"/>
      </w:numPr>
      <w:spacing w:after="240"/>
    </w:pPr>
  </w:style>
  <w:style w:type="character" w:styleId="PlaceholderText">
    <w:name w:val="Placeholder Text"/>
    <w:basedOn w:val="DefaultParagraphFont"/>
    <w:uiPriority w:val="99"/>
    <w:semiHidden/>
    <w:rsid w:val="00BA5F18"/>
    <w:rPr>
      <w:color w:val="808080"/>
    </w:rPr>
  </w:style>
  <w:style w:type="character" w:customStyle="1" w:styleId="NormalSSChar">
    <w:name w:val="NormalSS Char"/>
    <w:basedOn w:val="DefaultParagraphFont"/>
    <w:link w:val="NormalSS"/>
    <w:rsid w:val="007C0458"/>
    <w:rPr>
      <w:szCs w:val="20"/>
    </w:rPr>
  </w:style>
  <w:style w:type="character" w:styleId="CommentReference">
    <w:name w:val="annotation reference"/>
    <w:basedOn w:val="DefaultParagraphFont"/>
    <w:uiPriority w:val="99"/>
    <w:semiHidden/>
    <w:unhideWhenUsed/>
    <w:rsid w:val="007C0458"/>
    <w:rPr>
      <w:sz w:val="16"/>
      <w:szCs w:val="16"/>
    </w:rPr>
  </w:style>
  <w:style w:type="paragraph" w:styleId="CommentText">
    <w:name w:val="annotation text"/>
    <w:basedOn w:val="Normal"/>
    <w:link w:val="CommentTextChar"/>
    <w:uiPriority w:val="99"/>
    <w:unhideWhenUsed/>
    <w:rsid w:val="007C0458"/>
    <w:pPr>
      <w:spacing w:line="240" w:lineRule="auto"/>
    </w:pPr>
    <w:rPr>
      <w:sz w:val="20"/>
    </w:rPr>
  </w:style>
  <w:style w:type="character" w:customStyle="1" w:styleId="CommentTextChar">
    <w:name w:val="Comment Text Char"/>
    <w:basedOn w:val="DefaultParagraphFont"/>
    <w:link w:val="CommentText"/>
    <w:uiPriority w:val="99"/>
    <w:rsid w:val="007C0458"/>
    <w:rPr>
      <w:sz w:val="20"/>
      <w:szCs w:val="20"/>
    </w:rPr>
  </w:style>
  <w:style w:type="paragraph" w:customStyle="1" w:styleId="NormalSS12">
    <w:name w:val="NormalSS 12"/>
    <w:basedOn w:val="NormalSS"/>
    <w:qFormat/>
    <w:rsid w:val="007C0458"/>
    <w:pPr>
      <w:tabs>
        <w:tab w:val="left" w:pos="432"/>
      </w:tabs>
      <w:spacing w:after="120"/>
      <w:jc w:val="both"/>
    </w:pPr>
    <w:rPr>
      <w:szCs w:val="24"/>
    </w:rPr>
  </w:style>
  <w:style w:type="paragraph" w:styleId="PlainText">
    <w:name w:val="Plain Text"/>
    <w:basedOn w:val="Normal"/>
    <w:link w:val="PlainTextChar"/>
    <w:uiPriority w:val="99"/>
    <w:unhideWhenUsed/>
    <w:rsid w:val="005A4F10"/>
    <w:pPr>
      <w:spacing w:before="120" w:after="120" w:line="240" w:lineRule="auto"/>
      <w:ind w:left="2160" w:hanging="2160"/>
      <w:contextualSpacing/>
    </w:pPr>
    <w:rPr>
      <w:rFonts w:ascii="Consolas" w:hAnsi="Consolas"/>
      <w:sz w:val="16"/>
      <w:szCs w:val="21"/>
    </w:rPr>
  </w:style>
  <w:style w:type="character" w:customStyle="1" w:styleId="PlainTextChar">
    <w:name w:val="Plain Text Char"/>
    <w:basedOn w:val="DefaultParagraphFont"/>
    <w:link w:val="PlainText"/>
    <w:uiPriority w:val="99"/>
    <w:rsid w:val="005A4F10"/>
    <w:rPr>
      <w:rFonts w:ascii="Consolas" w:hAnsi="Consolas"/>
      <w:sz w:val="16"/>
      <w:szCs w:val="21"/>
    </w:rPr>
  </w:style>
  <w:style w:type="paragraph" w:styleId="Bibliography">
    <w:name w:val="Bibliography"/>
    <w:basedOn w:val="Normal"/>
    <w:next w:val="Normal"/>
    <w:uiPriority w:val="37"/>
    <w:unhideWhenUsed/>
    <w:rsid w:val="00525E4A"/>
    <w:pPr>
      <w:spacing w:after="240" w:line="240" w:lineRule="auto"/>
      <w:ind w:left="720" w:hanging="720"/>
    </w:pPr>
  </w:style>
  <w:style w:type="table" w:styleId="TableGrid">
    <w:name w:val="Table Grid"/>
    <w:basedOn w:val="TableNormal"/>
    <w:uiPriority w:val="59"/>
    <w:rsid w:val="005A4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4F1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061">
      <w:bodyDiv w:val="1"/>
      <w:marLeft w:val="0"/>
      <w:marRight w:val="0"/>
      <w:marTop w:val="0"/>
      <w:marBottom w:val="0"/>
      <w:divBdr>
        <w:top w:val="none" w:sz="0" w:space="0" w:color="auto"/>
        <w:left w:val="none" w:sz="0" w:space="0" w:color="auto"/>
        <w:bottom w:val="none" w:sz="0" w:space="0" w:color="auto"/>
        <w:right w:val="none" w:sz="0" w:space="0" w:color="auto"/>
      </w:divBdr>
      <w:divsChild>
        <w:div w:id="454367325">
          <w:marLeft w:val="720"/>
          <w:marRight w:val="0"/>
          <w:marTop w:val="200"/>
          <w:marBottom w:val="120"/>
          <w:divBdr>
            <w:top w:val="none" w:sz="0" w:space="0" w:color="auto"/>
            <w:left w:val="none" w:sz="0" w:space="0" w:color="auto"/>
            <w:bottom w:val="none" w:sz="0" w:space="0" w:color="auto"/>
            <w:right w:val="none" w:sz="0" w:space="0" w:color="auto"/>
          </w:divBdr>
        </w:div>
        <w:div w:id="551119017">
          <w:marLeft w:val="720"/>
          <w:marRight w:val="0"/>
          <w:marTop w:val="200"/>
          <w:marBottom w:val="120"/>
          <w:divBdr>
            <w:top w:val="none" w:sz="0" w:space="0" w:color="auto"/>
            <w:left w:val="none" w:sz="0" w:space="0" w:color="auto"/>
            <w:bottom w:val="none" w:sz="0" w:space="0" w:color="auto"/>
            <w:right w:val="none" w:sz="0" w:space="0" w:color="auto"/>
          </w:divBdr>
        </w:div>
        <w:div w:id="1044479221">
          <w:marLeft w:val="720"/>
          <w:marRight w:val="0"/>
          <w:marTop w:val="60"/>
          <w:marBottom w:val="60"/>
          <w:divBdr>
            <w:top w:val="none" w:sz="0" w:space="0" w:color="auto"/>
            <w:left w:val="none" w:sz="0" w:space="0" w:color="auto"/>
            <w:bottom w:val="none" w:sz="0" w:space="0" w:color="auto"/>
            <w:right w:val="none" w:sz="0" w:space="0" w:color="auto"/>
          </w:divBdr>
        </w:div>
        <w:div w:id="1434127805">
          <w:marLeft w:val="720"/>
          <w:marRight w:val="0"/>
          <w:marTop w:val="200"/>
          <w:marBottom w:val="120"/>
          <w:divBdr>
            <w:top w:val="none" w:sz="0" w:space="0" w:color="auto"/>
            <w:left w:val="none" w:sz="0" w:space="0" w:color="auto"/>
            <w:bottom w:val="none" w:sz="0" w:space="0" w:color="auto"/>
            <w:right w:val="none" w:sz="0" w:space="0" w:color="auto"/>
          </w:divBdr>
        </w:div>
        <w:div w:id="1675641548">
          <w:marLeft w:val="720"/>
          <w:marRight w:val="0"/>
          <w:marTop w:val="200"/>
          <w:marBottom w:val="120"/>
          <w:divBdr>
            <w:top w:val="none" w:sz="0" w:space="0" w:color="auto"/>
            <w:left w:val="none" w:sz="0" w:space="0" w:color="auto"/>
            <w:bottom w:val="none" w:sz="0" w:space="0" w:color="auto"/>
            <w:right w:val="none" w:sz="0" w:space="0" w:color="auto"/>
          </w:divBdr>
        </w:div>
        <w:div w:id="1833636665">
          <w:marLeft w:val="720"/>
          <w:marRight w:val="0"/>
          <w:marTop w:val="60"/>
          <w:marBottom w:val="60"/>
          <w:divBdr>
            <w:top w:val="none" w:sz="0" w:space="0" w:color="auto"/>
            <w:left w:val="none" w:sz="0" w:space="0" w:color="auto"/>
            <w:bottom w:val="none" w:sz="0" w:space="0" w:color="auto"/>
            <w:right w:val="none" w:sz="0" w:space="0" w:color="auto"/>
          </w:divBdr>
        </w:div>
        <w:div w:id="1895045681">
          <w:marLeft w:val="720"/>
          <w:marRight w:val="0"/>
          <w:marTop w:val="200"/>
          <w:marBottom w:val="120"/>
          <w:divBdr>
            <w:top w:val="none" w:sz="0" w:space="0" w:color="auto"/>
            <w:left w:val="none" w:sz="0" w:space="0" w:color="auto"/>
            <w:bottom w:val="none" w:sz="0" w:space="0" w:color="auto"/>
            <w:right w:val="none" w:sz="0" w:space="0" w:color="auto"/>
          </w:divBdr>
        </w:div>
        <w:div w:id="1926525732">
          <w:marLeft w:val="720"/>
          <w:marRight w:val="0"/>
          <w:marTop w:val="200"/>
          <w:marBottom w:val="120"/>
          <w:divBdr>
            <w:top w:val="none" w:sz="0" w:space="0" w:color="auto"/>
            <w:left w:val="none" w:sz="0" w:space="0" w:color="auto"/>
            <w:bottom w:val="none" w:sz="0" w:space="0" w:color="auto"/>
            <w:right w:val="none" w:sz="0" w:space="0" w:color="auto"/>
          </w:divBdr>
        </w:div>
      </w:divsChild>
    </w:div>
    <w:div w:id="889918448">
      <w:bodyDiv w:val="1"/>
      <w:marLeft w:val="0"/>
      <w:marRight w:val="0"/>
      <w:marTop w:val="0"/>
      <w:marBottom w:val="0"/>
      <w:divBdr>
        <w:top w:val="none" w:sz="0" w:space="0" w:color="auto"/>
        <w:left w:val="none" w:sz="0" w:space="0" w:color="auto"/>
        <w:bottom w:val="none" w:sz="0" w:space="0" w:color="auto"/>
        <w:right w:val="none" w:sz="0" w:space="0" w:color="auto"/>
      </w:divBdr>
    </w:div>
    <w:div w:id="1190601461">
      <w:bodyDiv w:val="1"/>
      <w:marLeft w:val="0"/>
      <w:marRight w:val="0"/>
      <w:marTop w:val="0"/>
      <w:marBottom w:val="0"/>
      <w:divBdr>
        <w:top w:val="none" w:sz="0" w:space="0" w:color="auto"/>
        <w:left w:val="none" w:sz="0" w:space="0" w:color="auto"/>
        <w:bottom w:val="none" w:sz="0" w:space="0" w:color="auto"/>
        <w:right w:val="none" w:sz="0" w:space="0" w:color="auto"/>
      </w:divBdr>
    </w:div>
    <w:div w:id="1528907804">
      <w:bodyDiv w:val="1"/>
      <w:marLeft w:val="0"/>
      <w:marRight w:val="0"/>
      <w:marTop w:val="0"/>
      <w:marBottom w:val="0"/>
      <w:divBdr>
        <w:top w:val="none" w:sz="0" w:space="0" w:color="auto"/>
        <w:left w:val="none" w:sz="0" w:space="0" w:color="auto"/>
        <w:bottom w:val="none" w:sz="0" w:space="0" w:color="auto"/>
        <w:right w:val="none" w:sz="0" w:space="0" w:color="auto"/>
      </w:divBdr>
    </w:div>
    <w:div w:id="1579906235">
      <w:bodyDiv w:val="1"/>
      <w:marLeft w:val="0"/>
      <w:marRight w:val="0"/>
      <w:marTop w:val="0"/>
      <w:marBottom w:val="0"/>
      <w:divBdr>
        <w:top w:val="none" w:sz="0" w:space="0" w:color="auto"/>
        <w:left w:val="none" w:sz="0" w:space="0" w:color="auto"/>
        <w:bottom w:val="none" w:sz="0" w:space="0" w:color="auto"/>
        <w:right w:val="none" w:sz="0" w:space="0" w:color="auto"/>
      </w:divBdr>
      <w:divsChild>
        <w:div w:id="87190989">
          <w:marLeft w:val="720"/>
          <w:marRight w:val="0"/>
          <w:marTop w:val="60"/>
          <w:marBottom w:val="60"/>
          <w:divBdr>
            <w:top w:val="none" w:sz="0" w:space="0" w:color="auto"/>
            <w:left w:val="none" w:sz="0" w:space="0" w:color="auto"/>
            <w:bottom w:val="none" w:sz="0" w:space="0" w:color="auto"/>
            <w:right w:val="none" w:sz="0" w:space="0" w:color="auto"/>
          </w:divBdr>
        </w:div>
        <w:div w:id="91826804">
          <w:marLeft w:val="360"/>
          <w:marRight w:val="0"/>
          <w:marTop w:val="200"/>
          <w:marBottom w:val="120"/>
          <w:divBdr>
            <w:top w:val="none" w:sz="0" w:space="0" w:color="auto"/>
            <w:left w:val="none" w:sz="0" w:space="0" w:color="auto"/>
            <w:bottom w:val="none" w:sz="0" w:space="0" w:color="auto"/>
            <w:right w:val="none" w:sz="0" w:space="0" w:color="auto"/>
          </w:divBdr>
        </w:div>
        <w:div w:id="344527149">
          <w:marLeft w:val="720"/>
          <w:marRight w:val="0"/>
          <w:marTop w:val="60"/>
          <w:marBottom w:val="60"/>
          <w:divBdr>
            <w:top w:val="none" w:sz="0" w:space="0" w:color="auto"/>
            <w:left w:val="none" w:sz="0" w:space="0" w:color="auto"/>
            <w:bottom w:val="none" w:sz="0" w:space="0" w:color="auto"/>
            <w:right w:val="none" w:sz="0" w:space="0" w:color="auto"/>
          </w:divBdr>
        </w:div>
        <w:div w:id="535776805">
          <w:marLeft w:val="360"/>
          <w:marRight w:val="0"/>
          <w:marTop w:val="200"/>
          <w:marBottom w:val="120"/>
          <w:divBdr>
            <w:top w:val="none" w:sz="0" w:space="0" w:color="auto"/>
            <w:left w:val="none" w:sz="0" w:space="0" w:color="auto"/>
            <w:bottom w:val="none" w:sz="0" w:space="0" w:color="auto"/>
            <w:right w:val="none" w:sz="0" w:space="0" w:color="auto"/>
          </w:divBdr>
        </w:div>
        <w:div w:id="557206382">
          <w:marLeft w:val="720"/>
          <w:marRight w:val="0"/>
          <w:marTop w:val="60"/>
          <w:marBottom w:val="60"/>
          <w:divBdr>
            <w:top w:val="none" w:sz="0" w:space="0" w:color="auto"/>
            <w:left w:val="none" w:sz="0" w:space="0" w:color="auto"/>
            <w:bottom w:val="none" w:sz="0" w:space="0" w:color="auto"/>
            <w:right w:val="none" w:sz="0" w:space="0" w:color="auto"/>
          </w:divBdr>
        </w:div>
        <w:div w:id="1234505554">
          <w:marLeft w:val="360"/>
          <w:marRight w:val="0"/>
          <w:marTop w:val="200"/>
          <w:marBottom w:val="120"/>
          <w:divBdr>
            <w:top w:val="none" w:sz="0" w:space="0" w:color="auto"/>
            <w:left w:val="none" w:sz="0" w:space="0" w:color="auto"/>
            <w:bottom w:val="none" w:sz="0" w:space="0" w:color="auto"/>
            <w:right w:val="none" w:sz="0" w:space="0" w:color="auto"/>
          </w:divBdr>
        </w:div>
        <w:div w:id="1805809802">
          <w:marLeft w:val="720"/>
          <w:marRight w:val="0"/>
          <w:marTop w:val="60"/>
          <w:marBottom w:val="60"/>
          <w:divBdr>
            <w:top w:val="none" w:sz="0" w:space="0" w:color="auto"/>
            <w:left w:val="none" w:sz="0" w:space="0" w:color="auto"/>
            <w:bottom w:val="none" w:sz="0" w:space="0" w:color="auto"/>
            <w:right w:val="none" w:sz="0" w:space="0" w:color="auto"/>
          </w:divBdr>
        </w:div>
        <w:div w:id="1986818571">
          <w:marLeft w:val="360"/>
          <w:marRight w:val="0"/>
          <w:marTop w:val="20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Users\kkranker\Documents\Brown%20Bag%20presentations\2017-10%20-%20Matching%20best%20practies%20and%20new%20developments\Examples\love%20plot%20CBPS%20versus%20IPW.w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PR\MSOff2013\2%20Mem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1A548E98884DDF9B929801B6FBDD01"/>
        <w:category>
          <w:name w:val="General"/>
          <w:gallery w:val="placeholder"/>
        </w:category>
        <w:types>
          <w:type w:val="bbPlcHdr"/>
        </w:types>
        <w:behaviors>
          <w:behavior w:val="content"/>
        </w:behaviors>
        <w:guid w:val="{DAD6E44D-EA51-47CA-980C-D75032AF1975}"/>
      </w:docPartPr>
      <w:docPartBody>
        <w:p w:rsidR="00960867" w:rsidRDefault="00960867">
          <w:r w:rsidRPr="00B73923">
            <w:rPr>
              <w:rStyle w:val="PlaceholderText"/>
            </w:rPr>
            <w:t>[Publish Date]</w:t>
          </w:r>
        </w:p>
      </w:docPartBody>
    </w:docPart>
    <w:docPart>
      <w:docPartPr>
        <w:name w:val="4C74A37512F942DB8924ED99069DAA08"/>
        <w:category>
          <w:name w:val="General"/>
          <w:gallery w:val="placeholder"/>
        </w:category>
        <w:types>
          <w:type w:val="bbPlcHdr"/>
        </w:types>
        <w:behaviors>
          <w:behavior w:val="content"/>
        </w:behaviors>
        <w:guid w:val="{02C650DD-58F7-40B7-B8F8-A58DBA1D4AF2}"/>
      </w:docPartPr>
      <w:docPartBody>
        <w:p w:rsidR="00960867" w:rsidRDefault="00960867" w:rsidP="00960867">
          <w:pPr>
            <w:pStyle w:val="4C74A37512F942DB8924ED99069DAA08"/>
          </w:pPr>
          <w:r w:rsidRPr="00B7392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67"/>
    <w:rsid w:val="006B6BE6"/>
    <w:rsid w:val="00960867"/>
    <w:rsid w:val="00E1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BE6"/>
    <w:rPr>
      <w:color w:val="808080"/>
    </w:rPr>
  </w:style>
  <w:style w:type="paragraph" w:customStyle="1" w:styleId="4C74A37512F942DB8924ED99069DAA08">
    <w:name w:val="4C74A37512F942DB8924ED99069DAA08"/>
    <w:rsid w:val="00960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BE1D8-D30A-4DB6-BFCC-83E568BF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Memo.dotm</Template>
  <TotalTime>1560</TotalTime>
  <Pages>10</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MPR, Inc.</Company>
  <LinksUpToDate>false</LinksUpToDate>
  <CharactersWithSpaces>30728</CharactersWithSpaces>
  <SharedDoc>false</SharedDoc>
  <HLinks>
    <vt:vector size="6" baseType="variant">
      <vt:variant>
        <vt:i4>7798867</vt:i4>
      </vt:variant>
      <vt:variant>
        <vt:i4>-1</vt:i4>
      </vt:variant>
      <vt:variant>
        <vt:i4>1030</vt:i4>
      </vt:variant>
      <vt:variant>
        <vt:i4>1</vt:i4>
      </vt:variant>
      <vt:variant>
        <vt:lpwstr>http://intranet.mathematica-mpr.com/infosites/communications/media/_images/mpr72.jpg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Kranker</dc:creator>
  <cp:keywords/>
  <dc:description/>
  <cp:lastModifiedBy>Keith Kranker</cp:lastModifiedBy>
  <cp:revision>21</cp:revision>
  <cp:lastPrinted>2010-02-19T19:30:00Z</cp:lastPrinted>
  <dcterms:created xsi:type="dcterms:W3CDTF">2018-04-27T20:51:00Z</dcterms:created>
  <dcterms:modified xsi:type="dcterms:W3CDTF">2018-05-09T18:08:00Z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id="YmyG9K5N"/&gt;&lt;style id="http://www.zotero.org/styles/health-services-research" hasBibliography="1" bibliographyStyleHasBeenSet="1"/&gt;&lt;prefs&gt;&lt;pref name="fieldType" value="Field"/&gt;&lt;pref name="automati</vt:lpwstr>
  </property>
  <property fmtid="{D5CDD505-2E9C-101B-9397-08002B2CF9AE}" pid="3" name="ZOTERO_PREF_2">
    <vt:lpwstr>cJournalAbbreviations" value="true"/&gt;&lt;pref name="noteType" value="0"/&gt;&lt;/prefs&gt;&lt;/data&gt;</vt:lpwstr>
  </property>
</Properties>
</file>